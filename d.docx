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0"/>
        <w:gridCol w:w="660"/>
        <w:gridCol w:w="20"/>
        <w:gridCol w:w="60"/>
        <w:gridCol w:w="380"/>
        <w:gridCol w:w="500"/>
        <w:gridCol w:w="600"/>
        <w:gridCol w:w="60"/>
        <w:gridCol w:w="1040"/>
        <w:gridCol w:w="140"/>
        <w:gridCol w:w="60"/>
        <w:gridCol w:w="880"/>
        <w:gridCol w:w="40"/>
        <w:gridCol w:w="800"/>
        <w:gridCol w:w="120"/>
        <w:gridCol w:w="240"/>
        <w:gridCol w:w="60"/>
        <w:gridCol w:w="740"/>
        <w:gridCol w:w="580"/>
        <w:gridCol w:w="80"/>
        <w:gridCol w:w="580"/>
        <w:gridCol w:w="620"/>
        <w:gridCol w:w="640"/>
        <w:gridCol w:w="120"/>
        <w:gridCol w:w="220"/>
        <w:gridCol w:w="80"/>
        <w:gridCol w:w="340"/>
        <w:gridCol w:w="480"/>
        <w:gridCol w:w="920"/>
        <w:gridCol w:w="40"/>
        <w:gridCol w:w="40"/>
        <w:gridCol w:w="40"/>
        <w:gridCol w:w="40"/>
        <w:gridCol w:w="380"/>
      </w:tblGrid>
      <w:tr w:rsidR="00C5245F" w14:paraId="1120196C" w14:textId="77777777">
        <w:trPr>
          <w:trHeight w:hRule="exact" w:val="400"/>
        </w:trPr>
        <w:tc>
          <w:tcPr>
            <w:tcW w:w="400" w:type="dxa"/>
          </w:tcPr>
          <w:p w14:paraId="47B089E5" w14:textId="77777777" w:rsidR="00C5245F" w:rsidRDefault="00C5245F">
            <w:pPr>
              <w:pStyle w:val="EMPTYCELLSTYLE"/>
            </w:pPr>
            <w:bookmarkStart w:id="0" w:name="JR_PAGE_ANCHOR_0_1"/>
            <w:bookmarkEnd w:id="0"/>
          </w:p>
        </w:tc>
        <w:tc>
          <w:tcPr>
            <w:tcW w:w="5340" w:type="dxa"/>
            <w:gridSpan w:val="14"/>
          </w:tcPr>
          <w:p w14:paraId="5AA6F3DA" w14:textId="0B4D3B4F" w:rsidR="00C5245F" w:rsidRDefault="0041124B">
            <w:pPr>
              <w:pStyle w:val="EMPTYCELLSTYLE"/>
              <w:rPr>
                <w:rFonts w:hint="eastAsia"/>
              </w:rPr>
            </w:pPr>
            <w:r>
              <w:rPr>
                <w:rFonts w:hint="eastAsia"/>
              </w:rPr>
              <w:t>33333</w:t>
            </w:r>
          </w:p>
        </w:tc>
        <w:tc>
          <w:tcPr>
            <w:tcW w:w="300" w:type="dxa"/>
            <w:gridSpan w:val="2"/>
          </w:tcPr>
          <w:p w14:paraId="51E5CDFB" w14:textId="77777777" w:rsidR="00C5245F" w:rsidRDefault="00C5245F">
            <w:pPr>
              <w:pStyle w:val="EMPTYCELLSTYLE"/>
            </w:pPr>
          </w:p>
        </w:tc>
        <w:tc>
          <w:tcPr>
            <w:tcW w:w="740" w:type="dxa"/>
          </w:tcPr>
          <w:p w14:paraId="781C0393" w14:textId="77777777" w:rsidR="00C5245F" w:rsidRDefault="00C5245F">
            <w:pPr>
              <w:pStyle w:val="EMPTYCELLSTYLE"/>
            </w:pPr>
          </w:p>
        </w:tc>
        <w:tc>
          <w:tcPr>
            <w:tcW w:w="580" w:type="dxa"/>
          </w:tcPr>
          <w:p w14:paraId="65C22618" w14:textId="77777777" w:rsidR="00C5245F" w:rsidRDefault="00C5245F">
            <w:pPr>
              <w:pStyle w:val="EMPTYCELLSTYLE"/>
            </w:pPr>
          </w:p>
        </w:tc>
        <w:tc>
          <w:tcPr>
            <w:tcW w:w="2340" w:type="dxa"/>
            <w:gridSpan w:val="7"/>
          </w:tcPr>
          <w:p w14:paraId="643C651F" w14:textId="77777777" w:rsidR="00C5245F" w:rsidRDefault="00C5245F">
            <w:pPr>
              <w:pStyle w:val="EMPTYCELLSTYLE"/>
            </w:pPr>
          </w:p>
        </w:tc>
        <w:tc>
          <w:tcPr>
            <w:tcW w:w="1760" w:type="dxa"/>
            <w:gridSpan w:val="4"/>
          </w:tcPr>
          <w:p w14:paraId="7C004082" w14:textId="77777777" w:rsidR="00C5245F" w:rsidRDefault="00C5245F">
            <w:pPr>
              <w:pStyle w:val="EMPTYCELLSTYLE"/>
            </w:pPr>
          </w:p>
        </w:tc>
        <w:tc>
          <w:tcPr>
            <w:tcW w:w="440" w:type="dxa"/>
            <w:gridSpan w:val="4"/>
          </w:tcPr>
          <w:p w14:paraId="30B7AACC" w14:textId="77777777" w:rsidR="00C5245F" w:rsidRDefault="00C5245F">
            <w:pPr>
              <w:pStyle w:val="EMPTYCELLSTYLE"/>
            </w:pPr>
          </w:p>
        </w:tc>
      </w:tr>
      <w:tr w:rsidR="00C5245F" w14:paraId="208B522F" w14:textId="77777777">
        <w:trPr>
          <w:trHeight w:hRule="exact" w:val="1580"/>
        </w:trPr>
        <w:tc>
          <w:tcPr>
            <w:tcW w:w="400" w:type="dxa"/>
          </w:tcPr>
          <w:p w14:paraId="177BF863" w14:textId="77777777" w:rsidR="00C5245F" w:rsidRDefault="00C5245F">
            <w:pPr>
              <w:pStyle w:val="EMPTYCELLSTYLE"/>
            </w:pPr>
          </w:p>
        </w:tc>
        <w:tc>
          <w:tcPr>
            <w:tcW w:w="11060" w:type="dxa"/>
            <w:gridSpan w:val="2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0"/>
              <w:gridCol w:w="3160"/>
              <w:gridCol w:w="200"/>
              <w:gridCol w:w="1600"/>
              <w:gridCol w:w="600"/>
              <w:gridCol w:w="2000"/>
              <w:gridCol w:w="1440"/>
              <w:gridCol w:w="2000"/>
              <w:gridCol w:w="40"/>
            </w:tblGrid>
            <w:tr w:rsidR="00C5245F" w14:paraId="397BC78A" w14:textId="77777777">
              <w:trPr>
                <w:trHeight w:hRule="exact" w:val="60"/>
              </w:trPr>
              <w:tc>
                <w:tcPr>
                  <w:tcW w:w="40" w:type="dxa"/>
                </w:tcPr>
                <w:p w14:paraId="09F4B1A1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3160" w:type="dxa"/>
                </w:tcPr>
                <w:p w14:paraId="0B4F21CB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" w:type="dxa"/>
                </w:tcPr>
                <w:p w14:paraId="75D013FA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1600" w:type="dxa"/>
                </w:tcPr>
                <w:p w14:paraId="4A9B569B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600" w:type="dxa"/>
                </w:tcPr>
                <w:p w14:paraId="44564AA8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0" w:type="dxa"/>
                </w:tcPr>
                <w:p w14:paraId="3D7ADA69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1440" w:type="dxa"/>
                </w:tcPr>
                <w:p w14:paraId="2D19BDA5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0" w:type="dxa"/>
                </w:tcPr>
                <w:p w14:paraId="4F8D3211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" w:type="dxa"/>
                </w:tcPr>
                <w:p w14:paraId="76C688D2" w14:textId="77777777" w:rsidR="00C5245F" w:rsidRDefault="00C5245F">
                  <w:pPr>
                    <w:pStyle w:val="EMPTYCELLSTYLE"/>
                  </w:pPr>
                </w:p>
              </w:tc>
            </w:tr>
            <w:tr w:rsidR="00C5245F" w14:paraId="66CC8702" w14:textId="77777777">
              <w:trPr>
                <w:trHeight w:hRule="exact" w:val="20"/>
              </w:trPr>
              <w:tc>
                <w:tcPr>
                  <w:tcW w:w="40" w:type="dxa"/>
                </w:tcPr>
                <w:p w14:paraId="5CA2DEA9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3160" w:type="dxa"/>
                </w:tcPr>
                <w:p w14:paraId="6F44D7F4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" w:type="dxa"/>
                </w:tcPr>
                <w:p w14:paraId="3F1D8E52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1600" w:type="dxa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E9C22B" w14:textId="1B951497" w:rsidR="00C5245F" w:rsidRDefault="00C5245F">
                  <w:pPr>
                    <w:jc w:val="center"/>
                  </w:pPr>
                </w:p>
              </w:tc>
              <w:tc>
                <w:tcPr>
                  <w:tcW w:w="600" w:type="dxa"/>
                </w:tcPr>
                <w:p w14:paraId="01CAD86C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0" w:type="dxa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DD50D1" w14:textId="4516ED29" w:rsidR="00C5245F" w:rsidRDefault="00C5245F">
                  <w:pPr>
                    <w:jc w:val="center"/>
                  </w:pPr>
                </w:p>
              </w:tc>
              <w:tc>
                <w:tcPr>
                  <w:tcW w:w="1440" w:type="dxa"/>
                </w:tcPr>
                <w:p w14:paraId="0E725ADE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0" w:type="dxa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14A135" w14:textId="7E9F6C9E" w:rsidR="00C5245F" w:rsidRDefault="00C5245F">
                  <w:pPr>
                    <w:jc w:val="center"/>
                  </w:pPr>
                </w:p>
              </w:tc>
              <w:tc>
                <w:tcPr>
                  <w:tcW w:w="20" w:type="dxa"/>
                </w:tcPr>
                <w:p w14:paraId="36794EB0" w14:textId="77777777" w:rsidR="00C5245F" w:rsidRDefault="00C5245F">
                  <w:pPr>
                    <w:pStyle w:val="EMPTYCELLSTYLE"/>
                  </w:pPr>
                </w:p>
              </w:tc>
            </w:tr>
            <w:tr w:rsidR="00C5245F" w14:paraId="6D600AD8" w14:textId="77777777">
              <w:trPr>
                <w:trHeight w:hRule="exact" w:val="560"/>
              </w:trPr>
              <w:tc>
                <w:tcPr>
                  <w:tcW w:w="40" w:type="dxa"/>
                </w:tcPr>
                <w:p w14:paraId="4F644618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3160" w:type="dxa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E1F5E9" w14:textId="2CE8EB81" w:rsidR="00C5245F" w:rsidRDefault="00C5245F"/>
              </w:tc>
              <w:tc>
                <w:tcPr>
                  <w:tcW w:w="200" w:type="dxa"/>
                </w:tcPr>
                <w:p w14:paraId="7BA3DAC3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1600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0C52FD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600" w:type="dxa"/>
                </w:tcPr>
                <w:p w14:paraId="6BD8A054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0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8BB059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1440" w:type="dxa"/>
                </w:tcPr>
                <w:p w14:paraId="39F92DA9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0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597274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" w:type="dxa"/>
                </w:tcPr>
                <w:p w14:paraId="2D889F9D" w14:textId="77777777" w:rsidR="00C5245F" w:rsidRDefault="00C5245F">
                  <w:pPr>
                    <w:pStyle w:val="EMPTYCELLSTYLE"/>
                  </w:pPr>
                </w:p>
              </w:tc>
            </w:tr>
            <w:tr w:rsidR="00C5245F" w14:paraId="46049814" w14:textId="77777777">
              <w:trPr>
                <w:trHeight w:hRule="exact" w:val="160"/>
              </w:trPr>
              <w:tc>
                <w:tcPr>
                  <w:tcW w:w="40" w:type="dxa"/>
                </w:tcPr>
                <w:p w14:paraId="188D053F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3160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0EF044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" w:type="dxa"/>
                </w:tcPr>
                <w:p w14:paraId="59244B40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1600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67BB7A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600" w:type="dxa"/>
                </w:tcPr>
                <w:p w14:paraId="06902060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0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36A950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1440" w:type="dxa"/>
                </w:tcPr>
                <w:p w14:paraId="660A42DE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20" w:type="dxa"/>
                  <w:gridSpan w:val="2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2B43290" w14:textId="41439E67" w:rsidR="00C5245F" w:rsidRDefault="00C5245F">
                  <w:pPr>
                    <w:jc w:val="center"/>
                  </w:pPr>
                </w:p>
              </w:tc>
            </w:tr>
            <w:tr w:rsidR="00C5245F" w14:paraId="4AC4FB3E" w14:textId="77777777">
              <w:trPr>
                <w:trHeight w:hRule="exact" w:val="240"/>
              </w:trPr>
              <w:tc>
                <w:tcPr>
                  <w:tcW w:w="40" w:type="dxa"/>
                </w:tcPr>
                <w:p w14:paraId="394B01F8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3160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D97649C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" w:type="dxa"/>
                </w:tcPr>
                <w:p w14:paraId="03FB5C2A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1600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0B602B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600" w:type="dxa"/>
                </w:tcPr>
                <w:p w14:paraId="18753235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0" w:type="dxa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13D3E6" w14:textId="77777777" w:rsidR="00C5245F" w:rsidRDefault="00F91FC3">
                  <w:pPr>
                    <w:jc w:val="center"/>
                  </w:pPr>
                  <w:r>
                    <w:rPr>
                      <w:b/>
                      <w:sz w:val="32"/>
                    </w:rPr>
                    <w:t>工作包</w:t>
                  </w:r>
                </w:p>
              </w:tc>
              <w:tc>
                <w:tcPr>
                  <w:tcW w:w="1440" w:type="dxa"/>
                </w:tcPr>
                <w:p w14:paraId="0AB504AF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20" w:type="dxa"/>
                  <w:gridSpan w:val="2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D817727" w14:textId="77777777" w:rsidR="00C5245F" w:rsidRDefault="00C5245F">
                  <w:pPr>
                    <w:pStyle w:val="EMPTYCELLSTYLE"/>
                  </w:pPr>
                </w:p>
              </w:tc>
            </w:tr>
            <w:tr w:rsidR="00C5245F" w14:paraId="4D8FE53E" w14:textId="77777777">
              <w:trPr>
                <w:trHeight w:hRule="exact" w:val="220"/>
              </w:trPr>
              <w:tc>
                <w:tcPr>
                  <w:tcW w:w="40" w:type="dxa"/>
                </w:tcPr>
                <w:p w14:paraId="01E75ED5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3160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2DB4AC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" w:type="dxa"/>
                </w:tcPr>
                <w:p w14:paraId="0878F32C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1600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158A72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600" w:type="dxa"/>
                </w:tcPr>
                <w:p w14:paraId="0C6CF861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0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816739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1440" w:type="dxa"/>
                </w:tcPr>
                <w:p w14:paraId="3E61C236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0" w:type="dxa"/>
                </w:tcPr>
                <w:p w14:paraId="4764568D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" w:type="dxa"/>
                </w:tcPr>
                <w:p w14:paraId="6F593D41" w14:textId="77777777" w:rsidR="00C5245F" w:rsidRDefault="00C5245F">
                  <w:pPr>
                    <w:pStyle w:val="EMPTYCELLSTYLE"/>
                  </w:pPr>
                </w:p>
              </w:tc>
            </w:tr>
            <w:tr w:rsidR="00C5245F" w14:paraId="485AA561" w14:textId="77777777">
              <w:trPr>
                <w:trHeight w:hRule="exact" w:val="260"/>
              </w:trPr>
              <w:tc>
                <w:tcPr>
                  <w:tcW w:w="40" w:type="dxa"/>
                </w:tcPr>
                <w:p w14:paraId="245A5477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3160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8672402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" w:type="dxa"/>
                </w:tcPr>
                <w:p w14:paraId="67DD4534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1600" w:type="dxa"/>
                </w:tcPr>
                <w:p w14:paraId="2EB4CBFC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600" w:type="dxa"/>
                </w:tcPr>
                <w:p w14:paraId="69025232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0" w:type="dxa"/>
                </w:tcPr>
                <w:p w14:paraId="1918253A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1440" w:type="dxa"/>
                </w:tcPr>
                <w:p w14:paraId="4E58EC79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0" w:type="dxa"/>
                </w:tcPr>
                <w:p w14:paraId="4474C5F5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" w:type="dxa"/>
                </w:tcPr>
                <w:p w14:paraId="4EDB2657" w14:textId="77777777" w:rsidR="00C5245F" w:rsidRDefault="00C5245F">
                  <w:pPr>
                    <w:pStyle w:val="EMPTYCELLSTYLE"/>
                  </w:pPr>
                </w:p>
              </w:tc>
            </w:tr>
          </w:tbl>
          <w:p w14:paraId="588768E8" w14:textId="77777777" w:rsidR="00C5245F" w:rsidRDefault="00C5245F">
            <w:pPr>
              <w:pStyle w:val="EMPTYCELLSTYLE"/>
            </w:pPr>
          </w:p>
        </w:tc>
        <w:tc>
          <w:tcPr>
            <w:tcW w:w="440" w:type="dxa"/>
            <w:gridSpan w:val="4"/>
          </w:tcPr>
          <w:p w14:paraId="5DD070FC" w14:textId="77777777" w:rsidR="00C5245F" w:rsidRDefault="00C5245F">
            <w:pPr>
              <w:pStyle w:val="EMPTYCELLSTYLE"/>
            </w:pPr>
          </w:p>
        </w:tc>
      </w:tr>
      <w:tr w:rsidR="00C5245F" w14:paraId="278A0472" w14:textId="77777777">
        <w:trPr>
          <w:trHeight w:hRule="exact" w:val="220"/>
        </w:trPr>
        <w:tc>
          <w:tcPr>
            <w:tcW w:w="400" w:type="dxa"/>
          </w:tcPr>
          <w:p w14:paraId="1BDC985D" w14:textId="77777777" w:rsidR="00C5245F" w:rsidRDefault="00C5245F">
            <w:pPr>
              <w:pStyle w:val="EMPTYCELLSTYLE"/>
            </w:pPr>
          </w:p>
        </w:tc>
        <w:tc>
          <w:tcPr>
            <w:tcW w:w="5340" w:type="dxa"/>
            <w:gridSpan w:val="14"/>
          </w:tcPr>
          <w:p w14:paraId="78CDDF9B" w14:textId="77777777" w:rsidR="00C5245F" w:rsidRDefault="00C5245F">
            <w:pPr>
              <w:pStyle w:val="EMPTYCELLSTYLE"/>
            </w:pPr>
          </w:p>
        </w:tc>
        <w:tc>
          <w:tcPr>
            <w:tcW w:w="300" w:type="dxa"/>
            <w:gridSpan w:val="2"/>
          </w:tcPr>
          <w:p w14:paraId="0D082384" w14:textId="77777777" w:rsidR="00C5245F" w:rsidRDefault="00C5245F">
            <w:pPr>
              <w:pStyle w:val="EMPTYCELLSTYLE"/>
            </w:pPr>
          </w:p>
        </w:tc>
        <w:tc>
          <w:tcPr>
            <w:tcW w:w="740" w:type="dxa"/>
          </w:tcPr>
          <w:p w14:paraId="0C472924" w14:textId="77777777" w:rsidR="00C5245F" w:rsidRDefault="00C5245F">
            <w:pPr>
              <w:pStyle w:val="EMPTYCELLSTYLE"/>
            </w:pPr>
          </w:p>
        </w:tc>
        <w:tc>
          <w:tcPr>
            <w:tcW w:w="580" w:type="dxa"/>
          </w:tcPr>
          <w:p w14:paraId="210207AC" w14:textId="77777777" w:rsidR="00C5245F" w:rsidRDefault="00C5245F">
            <w:pPr>
              <w:pStyle w:val="EMPTYCELLSTYLE"/>
            </w:pPr>
          </w:p>
        </w:tc>
        <w:tc>
          <w:tcPr>
            <w:tcW w:w="2340" w:type="dxa"/>
            <w:gridSpan w:val="7"/>
          </w:tcPr>
          <w:p w14:paraId="65ED10CC" w14:textId="77777777" w:rsidR="00C5245F" w:rsidRDefault="00C5245F">
            <w:pPr>
              <w:pStyle w:val="EMPTYCELLSTYLE"/>
            </w:pPr>
          </w:p>
        </w:tc>
        <w:tc>
          <w:tcPr>
            <w:tcW w:w="1760" w:type="dxa"/>
            <w:gridSpan w:val="4"/>
          </w:tcPr>
          <w:p w14:paraId="52AA4E9B" w14:textId="77777777" w:rsidR="00C5245F" w:rsidRDefault="00C5245F">
            <w:pPr>
              <w:pStyle w:val="EMPTYCELLSTYLE"/>
            </w:pPr>
          </w:p>
        </w:tc>
        <w:tc>
          <w:tcPr>
            <w:tcW w:w="440" w:type="dxa"/>
            <w:gridSpan w:val="4"/>
          </w:tcPr>
          <w:p w14:paraId="6A966ABF" w14:textId="77777777" w:rsidR="00C5245F" w:rsidRDefault="00C5245F">
            <w:pPr>
              <w:pStyle w:val="EMPTYCELLSTYLE"/>
            </w:pPr>
          </w:p>
        </w:tc>
      </w:tr>
      <w:tr w:rsidR="00C5245F" w14:paraId="048603E9" w14:textId="77777777">
        <w:trPr>
          <w:trHeight w:hRule="exact" w:val="400"/>
        </w:trPr>
        <w:tc>
          <w:tcPr>
            <w:tcW w:w="400" w:type="dxa"/>
          </w:tcPr>
          <w:p w14:paraId="74D941D5" w14:textId="77777777" w:rsidR="00C5245F" w:rsidRDefault="00C5245F">
            <w:pPr>
              <w:pStyle w:val="EMPTYCELLSTYLE"/>
            </w:pPr>
          </w:p>
        </w:tc>
        <w:tc>
          <w:tcPr>
            <w:tcW w:w="5340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F7FF7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工单任务编号：</w:t>
            </w:r>
            <w:r>
              <w:rPr>
                <w:sz w:val="24"/>
              </w:rPr>
              <w:t>02382425-01</w:t>
            </w:r>
          </w:p>
        </w:tc>
        <w:tc>
          <w:tcPr>
            <w:tcW w:w="3960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9CFCAC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工单任务状态：完成准备</w:t>
            </w:r>
          </w:p>
        </w:tc>
        <w:tc>
          <w:tcPr>
            <w:tcW w:w="1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63970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优先级：</w:t>
            </w:r>
            <w:r>
              <w:rPr>
                <w:sz w:val="24"/>
              </w:rPr>
              <w:t>PM</w:t>
            </w:r>
          </w:p>
        </w:tc>
        <w:tc>
          <w:tcPr>
            <w:tcW w:w="440" w:type="dxa"/>
            <w:gridSpan w:val="4"/>
          </w:tcPr>
          <w:p w14:paraId="11264732" w14:textId="77777777" w:rsidR="00C5245F" w:rsidRDefault="00C5245F">
            <w:pPr>
              <w:pStyle w:val="EMPTYCELLSTYLE"/>
            </w:pPr>
          </w:p>
        </w:tc>
      </w:tr>
      <w:tr w:rsidR="00C5245F" w14:paraId="03CF2763" w14:textId="77777777">
        <w:trPr>
          <w:trHeight w:hRule="exact" w:val="900"/>
        </w:trPr>
        <w:tc>
          <w:tcPr>
            <w:tcW w:w="400" w:type="dxa"/>
          </w:tcPr>
          <w:p w14:paraId="2450C4B5" w14:textId="77777777" w:rsidR="00C5245F" w:rsidRDefault="00C5245F">
            <w:pPr>
              <w:pStyle w:val="EMPTYCELLSTYLE"/>
            </w:pPr>
          </w:p>
        </w:tc>
        <w:tc>
          <w:tcPr>
            <w:tcW w:w="11060" w:type="dxa"/>
            <w:gridSpan w:val="2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71D09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工单任务标题：</w:t>
            </w:r>
            <w:r>
              <w:rPr>
                <w:sz w:val="24"/>
              </w:rPr>
              <w:t>3GSY101MO</w:t>
            </w:r>
            <w:r>
              <w:rPr>
                <w:sz w:val="24"/>
              </w:rPr>
              <w:t>电机定期加脂</w:t>
            </w:r>
          </w:p>
        </w:tc>
        <w:tc>
          <w:tcPr>
            <w:tcW w:w="440" w:type="dxa"/>
            <w:gridSpan w:val="4"/>
          </w:tcPr>
          <w:p w14:paraId="4541AE79" w14:textId="77777777" w:rsidR="00C5245F" w:rsidRDefault="00C5245F">
            <w:pPr>
              <w:pStyle w:val="EMPTYCELLSTYLE"/>
            </w:pPr>
          </w:p>
        </w:tc>
      </w:tr>
      <w:tr w:rsidR="00C5245F" w14:paraId="61E08ADE" w14:textId="77777777">
        <w:trPr>
          <w:trHeight w:hRule="exact" w:val="400"/>
        </w:trPr>
        <w:tc>
          <w:tcPr>
            <w:tcW w:w="400" w:type="dxa"/>
          </w:tcPr>
          <w:p w14:paraId="3D26A2C2" w14:textId="77777777" w:rsidR="00C5245F" w:rsidRDefault="00C5245F">
            <w:pPr>
              <w:pStyle w:val="EMPTYCELLSTYLE"/>
            </w:pPr>
          </w:p>
        </w:tc>
        <w:tc>
          <w:tcPr>
            <w:tcW w:w="5340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EC33F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工作申请编号：</w:t>
            </w:r>
            <w:r>
              <w:rPr>
                <w:sz w:val="24"/>
              </w:rPr>
              <w:t>N/A</w:t>
            </w:r>
          </w:p>
        </w:tc>
        <w:tc>
          <w:tcPr>
            <w:tcW w:w="5720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50867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变更项目编号：</w:t>
            </w:r>
            <w:r>
              <w:rPr>
                <w:sz w:val="24"/>
              </w:rPr>
              <w:t>N/A</w:t>
            </w:r>
          </w:p>
        </w:tc>
        <w:tc>
          <w:tcPr>
            <w:tcW w:w="440" w:type="dxa"/>
            <w:gridSpan w:val="4"/>
          </w:tcPr>
          <w:p w14:paraId="3FB019F4" w14:textId="77777777" w:rsidR="00C5245F" w:rsidRDefault="00C5245F">
            <w:pPr>
              <w:pStyle w:val="EMPTYCELLSTYLE"/>
            </w:pPr>
          </w:p>
        </w:tc>
      </w:tr>
      <w:tr w:rsidR="00C5245F" w14:paraId="00499F27" w14:textId="77777777">
        <w:trPr>
          <w:trHeight w:hRule="exact" w:val="1380"/>
        </w:trPr>
        <w:tc>
          <w:tcPr>
            <w:tcW w:w="400" w:type="dxa"/>
          </w:tcPr>
          <w:p w14:paraId="7E3C4FB2" w14:textId="77777777" w:rsidR="00C5245F" w:rsidRDefault="00C5245F">
            <w:pPr>
              <w:pStyle w:val="EMPTYCELLSTYLE"/>
            </w:pPr>
          </w:p>
        </w:tc>
        <w:tc>
          <w:tcPr>
            <w:tcW w:w="11060" w:type="dxa"/>
            <w:gridSpan w:val="2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CA52D4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工作申请主题：</w:t>
            </w:r>
            <w:r>
              <w:rPr>
                <w:sz w:val="24"/>
              </w:rPr>
              <w:t>N/A</w:t>
            </w:r>
          </w:p>
        </w:tc>
        <w:tc>
          <w:tcPr>
            <w:tcW w:w="440" w:type="dxa"/>
            <w:gridSpan w:val="4"/>
          </w:tcPr>
          <w:p w14:paraId="6ED86FE5" w14:textId="77777777" w:rsidR="00C5245F" w:rsidRDefault="00C5245F">
            <w:pPr>
              <w:pStyle w:val="EMPTYCELLSTYLE"/>
            </w:pPr>
          </w:p>
        </w:tc>
      </w:tr>
      <w:tr w:rsidR="00C5245F" w14:paraId="07634970" w14:textId="77777777">
        <w:trPr>
          <w:trHeight w:hRule="exact" w:val="400"/>
        </w:trPr>
        <w:tc>
          <w:tcPr>
            <w:tcW w:w="400" w:type="dxa"/>
          </w:tcPr>
          <w:p w14:paraId="236B517E" w14:textId="77777777" w:rsidR="00C5245F" w:rsidRDefault="00C5245F">
            <w:pPr>
              <w:pStyle w:val="EMPTYCELLSTYLE"/>
            </w:pPr>
          </w:p>
        </w:tc>
        <w:tc>
          <w:tcPr>
            <w:tcW w:w="6960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21CB3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设备</w:t>
            </w:r>
            <w:r>
              <w:rPr>
                <w:sz w:val="24"/>
              </w:rPr>
              <w:t>(</w:t>
            </w:r>
            <w:r>
              <w:rPr>
                <w:sz w:val="24"/>
              </w:rPr>
              <w:t>工作项）编码：</w:t>
            </w:r>
            <w:r>
              <w:rPr>
                <w:sz w:val="24"/>
              </w:rPr>
              <w:t>3GSY101MO</w:t>
            </w:r>
          </w:p>
        </w:tc>
        <w:tc>
          <w:tcPr>
            <w:tcW w:w="4100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3E3A8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专业：电气</w:t>
            </w:r>
          </w:p>
        </w:tc>
        <w:tc>
          <w:tcPr>
            <w:tcW w:w="440" w:type="dxa"/>
            <w:gridSpan w:val="4"/>
          </w:tcPr>
          <w:p w14:paraId="6A317BB2" w14:textId="77777777" w:rsidR="00C5245F" w:rsidRDefault="00C5245F">
            <w:pPr>
              <w:pStyle w:val="EMPTYCELLSTYLE"/>
            </w:pPr>
          </w:p>
        </w:tc>
      </w:tr>
      <w:tr w:rsidR="00C5245F" w14:paraId="686EBE8B" w14:textId="77777777">
        <w:trPr>
          <w:trHeight w:hRule="exact" w:val="840"/>
        </w:trPr>
        <w:tc>
          <w:tcPr>
            <w:tcW w:w="400" w:type="dxa"/>
          </w:tcPr>
          <w:p w14:paraId="07050523" w14:textId="77777777" w:rsidR="00C5245F" w:rsidRDefault="00C5245F">
            <w:pPr>
              <w:pStyle w:val="EMPTYCELLSTYLE"/>
            </w:pPr>
          </w:p>
        </w:tc>
        <w:tc>
          <w:tcPr>
            <w:tcW w:w="6960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2D313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设备</w:t>
            </w:r>
            <w:r>
              <w:rPr>
                <w:sz w:val="24"/>
              </w:rPr>
              <w:t>(</w:t>
            </w:r>
            <w:r>
              <w:rPr>
                <w:sz w:val="24"/>
              </w:rPr>
              <w:t>工作项）名称：</w:t>
            </w:r>
            <w:r>
              <w:rPr>
                <w:sz w:val="24"/>
              </w:rPr>
              <w:t>GTCFVS</w:t>
            </w:r>
            <w:r>
              <w:rPr>
                <w:sz w:val="24"/>
              </w:rPr>
              <w:t>电动机（单元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）</w:t>
            </w:r>
          </w:p>
        </w:tc>
        <w:tc>
          <w:tcPr>
            <w:tcW w:w="4100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8650F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任务类型：</w:t>
            </w:r>
            <w:r>
              <w:rPr>
                <w:sz w:val="24"/>
              </w:rPr>
              <w:t>PM</w:t>
            </w:r>
          </w:p>
        </w:tc>
        <w:tc>
          <w:tcPr>
            <w:tcW w:w="440" w:type="dxa"/>
            <w:gridSpan w:val="4"/>
          </w:tcPr>
          <w:p w14:paraId="7E99AC2A" w14:textId="77777777" w:rsidR="00C5245F" w:rsidRDefault="00C5245F">
            <w:pPr>
              <w:pStyle w:val="EMPTYCELLSTYLE"/>
            </w:pPr>
          </w:p>
        </w:tc>
      </w:tr>
      <w:tr w:rsidR="00C5245F" w14:paraId="239FDF09" w14:textId="77777777">
        <w:trPr>
          <w:trHeight w:hRule="exact" w:val="400"/>
        </w:trPr>
        <w:tc>
          <w:tcPr>
            <w:tcW w:w="400" w:type="dxa"/>
          </w:tcPr>
          <w:p w14:paraId="7B90BAED" w14:textId="77777777" w:rsidR="00C5245F" w:rsidRDefault="00C5245F">
            <w:pPr>
              <w:pStyle w:val="EMPTYCELLSTYLE"/>
            </w:pPr>
          </w:p>
        </w:tc>
        <w:tc>
          <w:tcPr>
            <w:tcW w:w="6960" w:type="dxa"/>
            <w:gridSpan w:val="1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00D88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厂房房间：</w:t>
            </w:r>
            <w:r>
              <w:rPr>
                <w:sz w:val="24"/>
              </w:rPr>
              <w:t>3MX-301-</w:t>
            </w:r>
          </w:p>
        </w:tc>
        <w:tc>
          <w:tcPr>
            <w:tcW w:w="4100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408ED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设备</w:t>
            </w:r>
            <w:r>
              <w:rPr>
                <w:sz w:val="24"/>
              </w:rPr>
              <w:t>(</w:t>
            </w:r>
            <w:r>
              <w:rPr>
                <w:sz w:val="24"/>
              </w:rPr>
              <w:t>工作项）分级：</w:t>
            </w:r>
            <w:r>
              <w:rPr>
                <w:sz w:val="24"/>
              </w:rPr>
              <w:t>A</w:t>
            </w:r>
          </w:p>
        </w:tc>
        <w:tc>
          <w:tcPr>
            <w:tcW w:w="440" w:type="dxa"/>
            <w:gridSpan w:val="4"/>
          </w:tcPr>
          <w:p w14:paraId="1A0742F1" w14:textId="77777777" w:rsidR="00C5245F" w:rsidRDefault="00C5245F">
            <w:pPr>
              <w:pStyle w:val="EMPTYCELLSTYLE"/>
            </w:pPr>
          </w:p>
        </w:tc>
      </w:tr>
      <w:tr w:rsidR="00C5245F" w14:paraId="79CDD6A7" w14:textId="77777777">
        <w:trPr>
          <w:trHeight w:hRule="exact" w:val="400"/>
        </w:trPr>
        <w:tc>
          <w:tcPr>
            <w:tcW w:w="400" w:type="dxa"/>
          </w:tcPr>
          <w:p w14:paraId="473C1AAF" w14:textId="77777777" w:rsidR="00C5245F" w:rsidRDefault="00C5245F">
            <w:pPr>
              <w:pStyle w:val="EMPTYCELLSTYLE"/>
            </w:pPr>
          </w:p>
        </w:tc>
        <w:tc>
          <w:tcPr>
            <w:tcW w:w="6960" w:type="dxa"/>
            <w:gridSpan w:val="1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8912D" w14:textId="77777777" w:rsidR="00C5245F" w:rsidRDefault="00C5245F">
            <w:pPr>
              <w:pStyle w:val="EMPTYCELLSTYLE"/>
            </w:pPr>
          </w:p>
        </w:tc>
        <w:tc>
          <w:tcPr>
            <w:tcW w:w="4100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4650DF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核安全等级：</w:t>
            </w:r>
            <w:r>
              <w:rPr>
                <w:sz w:val="24"/>
              </w:rPr>
              <w:t>NC</w:t>
            </w:r>
          </w:p>
        </w:tc>
        <w:tc>
          <w:tcPr>
            <w:tcW w:w="440" w:type="dxa"/>
            <w:gridSpan w:val="4"/>
          </w:tcPr>
          <w:p w14:paraId="76997FEE" w14:textId="77777777" w:rsidR="00C5245F" w:rsidRDefault="00C5245F">
            <w:pPr>
              <w:pStyle w:val="EMPTYCELLSTYLE"/>
            </w:pPr>
          </w:p>
        </w:tc>
      </w:tr>
      <w:tr w:rsidR="00C5245F" w14:paraId="3154B7CF" w14:textId="77777777">
        <w:trPr>
          <w:trHeight w:hRule="exact" w:val="400"/>
        </w:trPr>
        <w:tc>
          <w:tcPr>
            <w:tcW w:w="400" w:type="dxa"/>
          </w:tcPr>
          <w:p w14:paraId="68B0B4FC" w14:textId="77777777" w:rsidR="00C5245F" w:rsidRDefault="00C5245F">
            <w:pPr>
              <w:pStyle w:val="EMPTYCELLSTYLE"/>
            </w:pPr>
          </w:p>
        </w:tc>
        <w:tc>
          <w:tcPr>
            <w:tcW w:w="6960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C0C2D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系统编码：</w:t>
            </w:r>
            <w:r>
              <w:rPr>
                <w:sz w:val="24"/>
              </w:rPr>
              <w:t>GSY</w:t>
            </w:r>
          </w:p>
        </w:tc>
        <w:tc>
          <w:tcPr>
            <w:tcW w:w="4100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BF203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质保等级：</w:t>
            </w:r>
            <w:r>
              <w:rPr>
                <w:sz w:val="24"/>
              </w:rPr>
              <w:t>QNC</w:t>
            </w:r>
          </w:p>
        </w:tc>
        <w:tc>
          <w:tcPr>
            <w:tcW w:w="440" w:type="dxa"/>
            <w:gridSpan w:val="4"/>
          </w:tcPr>
          <w:p w14:paraId="66504ADC" w14:textId="77777777" w:rsidR="00C5245F" w:rsidRDefault="00C5245F">
            <w:pPr>
              <w:pStyle w:val="EMPTYCELLSTYLE"/>
            </w:pPr>
          </w:p>
        </w:tc>
      </w:tr>
      <w:tr w:rsidR="00C5245F" w14:paraId="33E5B18E" w14:textId="77777777">
        <w:trPr>
          <w:trHeight w:hRule="exact" w:val="400"/>
        </w:trPr>
        <w:tc>
          <w:tcPr>
            <w:tcW w:w="400" w:type="dxa"/>
          </w:tcPr>
          <w:p w14:paraId="1A1C4A88" w14:textId="77777777" w:rsidR="00C5245F" w:rsidRDefault="00C5245F">
            <w:pPr>
              <w:pStyle w:val="EMPTYCELLSTYLE"/>
            </w:pPr>
          </w:p>
        </w:tc>
        <w:tc>
          <w:tcPr>
            <w:tcW w:w="6960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3FE13" w14:textId="77777777" w:rsidR="00C5245F" w:rsidRDefault="00F91FC3"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系统名称：发电机并网系统</w:t>
            </w:r>
          </w:p>
        </w:tc>
        <w:tc>
          <w:tcPr>
            <w:tcW w:w="4100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7015B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维修分级：</w:t>
            </w:r>
            <w:r>
              <w:rPr>
                <w:sz w:val="24"/>
              </w:rPr>
              <w:t>M3</w:t>
            </w:r>
          </w:p>
        </w:tc>
        <w:tc>
          <w:tcPr>
            <w:tcW w:w="440" w:type="dxa"/>
            <w:gridSpan w:val="4"/>
          </w:tcPr>
          <w:p w14:paraId="029BF3D4" w14:textId="77777777" w:rsidR="00C5245F" w:rsidRDefault="00C5245F">
            <w:pPr>
              <w:pStyle w:val="EMPTYCELLSTYLE"/>
            </w:pPr>
          </w:p>
        </w:tc>
      </w:tr>
      <w:tr w:rsidR="00C5245F" w14:paraId="218A564E" w14:textId="77777777">
        <w:trPr>
          <w:trHeight w:hRule="exact" w:val="400"/>
        </w:trPr>
        <w:tc>
          <w:tcPr>
            <w:tcW w:w="400" w:type="dxa"/>
          </w:tcPr>
          <w:p w14:paraId="0DD96E81" w14:textId="77777777" w:rsidR="00C5245F" w:rsidRDefault="00C5245F">
            <w:pPr>
              <w:pStyle w:val="EMPTYCELLSTYLE"/>
            </w:pPr>
          </w:p>
        </w:tc>
        <w:tc>
          <w:tcPr>
            <w:tcW w:w="6960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11424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设备管辖处室：运行二处</w:t>
            </w:r>
          </w:p>
        </w:tc>
        <w:tc>
          <w:tcPr>
            <w:tcW w:w="4100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E9BA5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防异物分级：</w:t>
            </w:r>
            <w:r>
              <w:rPr>
                <w:sz w:val="24"/>
              </w:rPr>
              <w:t>F2</w:t>
            </w:r>
          </w:p>
        </w:tc>
        <w:tc>
          <w:tcPr>
            <w:tcW w:w="440" w:type="dxa"/>
            <w:gridSpan w:val="4"/>
          </w:tcPr>
          <w:p w14:paraId="5B45D85D" w14:textId="77777777" w:rsidR="00C5245F" w:rsidRDefault="00C5245F">
            <w:pPr>
              <w:pStyle w:val="EMPTYCELLSTYLE"/>
            </w:pPr>
          </w:p>
        </w:tc>
      </w:tr>
      <w:tr w:rsidR="00C5245F" w14:paraId="3B8C584F" w14:textId="77777777">
        <w:trPr>
          <w:trHeight w:hRule="exact" w:val="400"/>
        </w:trPr>
        <w:tc>
          <w:tcPr>
            <w:tcW w:w="400" w:type="dxa"/>
          </w:tcPr>
          <w:p w14:paraId="531DC51A" w14:textId="77777777" w:rsidR="00C5245F" w:rsidRDefault="00C5245F">
            <w:pPr>
              <w:pStyle w:val="EMPTYCELLSTYLE"/>
            </w:pPr>
          </w:p>
        </w:tc>
        <w:tc>
          <w:tcPr>
            <w:tcW w:w="6960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F5D53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缺陷标牌：</w:t>
            </w:r>
            <w:r>
              <w:rPr>
                <w:sz w:val="24"/>
              </w:rPr>
              <w:t>N/A</w:t>
            </w:r>
          </w:p>
        </w:tc>
        <w:tc>
          <w:tcPr>
            <w:tcW w:w="4100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BFBB1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需要修后试验：否</w:t>
            </w:r>
          </w:p>
        </w:tc>
        <w:tc>
          <w:tcPr>
            <w:tcW w:w="440" w:type="dxa"/>
            <w:gridSpan w:val="4"/>
          </w:tcPr>
          <w:p w14:paraId="4C03742A" w14:textId="77777777" w:rsidR="00C5245F" w:rsidRDefault="00C5245F">
            <w:pPr>
              <w:pStyle w:val="EMPTYCELLSTYLE"/>
            </w:pPr>
          </w:p>
        </w:tc>
      </w:tr>
      <w:tr w:rsidR="00C5245F" w14:paraId="74FF0B27" w14:textId="77777777">
        <w:trPr>
          <w:trHeight w:hRule="exact" w:val="400"/>
        </w:trPr>
        <w:tc>
          <w:tcPr>
            <w:tcW w:w="400" w:type="dxa"/>
          </w:tcPr>
          <w:p w14:paraId="12249B81" w14:textId="77777777" w:rsidR="00C5245F" w:rsidRDefault="00C5245F">
            <w:pPr>
              <w:pStyle w:val="EMPTYCELLSTYLE"/>
            </w:pPr>
          </w:p>
        </w:tc>
        <w:tc>
          <w:tcPr>
            <w:tcW w:w="6960" w:type="dxa"/>
            <w:gridSpan w:val="18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E5E4F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运行风险分析单：</w:t>
            </w:r>
            <w:r>
              <w:rPr>
                <w:sz w:val="24"/>
              </w:rPr>
              <w:t xml:space="preserve">    ◻</w:t>
            </w:r>
            <w:r>
              <w:rPr>
                <w:sz w:val="24"/>
              </w:rPr>
              <w:t>是</w:t>
            </w:r>
            <w:r>
              <w:rPr>
                <w:sz w:val="24"/>
              </w:rPr>
              <w:t xml:space="preserve">  ☑</w:t>
            </w:r>
            <w:r>
              <w:rPr>
                <w:sz w:val="24"/>
              </w:rPr>
              <w:t>否</w:t>
            </w:r>
          </w:p>
        </w:tc>
        <w:tc>
          <w:tcPr>
            <w:tcW w:w="4100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4CA41" w14:textId="77777777" w:rsidR="00C5245F" w:rsidRDefault="00F91FC3">
            <w:r>
              <w:rPr>
                <w:sz w:val="24"/>
              </w:rPr>
              <w:t xml:space="preserve"> PM </w:t>
            </w:r>
            <w:r>
              <w:rPr>
                <w:sz w:val="24"/>
              </w:rPr>
              <w:t>号</w:t>
            </w:r>
            <w:r>
              <w:rPr>
                <w:sz w:val="24"/>
              </w:rPr>
              <w:t xml:space="preserve">/ PM </w:t>
            </w:r>
            <w:r>
              <w:rPr>
                <w:sz w:val="24"/>
              </w:rPr>
              <w:t>周期</w:t>
            </w:r>
            <w:r>
              <w:rPr>
                <w:sz w:val="24"/>
              </w:rPr>
              <w:t>:00217960 02/W24</w:t>
            </w:r>
          </w:p>
        </w:tc>
        <w:tc>
          <w:tcPr>
            <w:tcW w:w="440" w:type="dxa"/>
            <w:gridSpan w:val="4"/>
          </w:tcPr>
          <w:p w14:paraId="786FD303" w14:textId="77777777" w:rsidR="00C5245F" w:rsidRDefault="00C5245F">
            <w:pPr>
              <w:pStyle w:val="EMPTYCELLSTYLE"/>
            </w:pPr>
          </w:p>
        </w:tc>
      </w:tr>
      <w:tr w:rsidR="00C5245F" w14:paraId="75B89C5A" w14:textId="77777777">
        <w:trPr>
          <w:trHeight w:hRule="exact" w:val="1000"/>
        </w:trPr>
        <w:tc>
          <w:tcPr>
            <w:tcW w:w="400" w:type="dxa"/>
          </w:tcPr>
          <w:p w14:paraId="775BDB1D" w14:textId="77777777" w:rsidR="00C5245F" w:rsidRDefault="00C5245F">
            <w:pPr>
              <w:pStyle w:val="EMPTYCELLSTYLE"/>
            </w:pPr>
          </w:p>
        </w:tc>
        <w:tc>
          <w:tcPr>
            <w:tcW w:w="11060" w:type="dxa"/>
            <w:gridSpan w:val="2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1E2CB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设备描述：</w:t>
            </w:r>
            <w:r>
              <w:rPr>
                <w:sz w:val="24"/>
              </w:rPr>
              <w:t>YHD160L-4</w:t>
            </w:r>
          </w:p>
        </w:tc>
        <w:tc>
          <w:tcPr>
            <w:tcW w:w="440" w:type="dxa"/>
            <w:gridSpan w:val="4"/>
          </w:tcPr>
          <w:p w14:paraId="6F9657F1" w14:textId="77777777" w:rsidR="00C5245F" w:rsidRDefault="00C5245F">
            <w:pPr>
              <w:pStyle w:val="EMPTYCELLSTYLE"/>
            </w:pPr>
          </w:p>
        </w:tc>
      </w:tr>
      <w:tr w:rsidR="00C5245F" w14:paraId="3D405C75" w14:textId="77777777">
        <w:trPr>
          <w:trHeight w:hRule="exact" w:val="400"/>
        </w:trPr>
        <w:tc>
          <w:tcPr>
            <w:tcW w:w="400" w:type="dxa"/>
          </w:tcPr>
          <w:p w14:paraId="465326CD" w14:textId="77777777" w:rsidR="00C5245F" w:rsidRDefault="00C5245F">
            <w:pPr>
              <w:pStyle w:val="EMPTYCELLSTYLE"/>
            </w:pPr>
          </w:p>
        </w:tc>
        <w:tc>
          <w:tcPr>
            <w:tcW w:w="11060" w:type="dxa"/>
            <w:gridSpan w:val="29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454EB" w14:textId="77777777" w:rsidR="00C5245F" w:rsidRDefault="00F91FC3">
            <w:r>
              <w:rPr>
                <w:rFonts w:ascii="Segoe UI Symbol" w:eastAsia="Segoe UI Symbol" w:hAnsi="Segoe UI Symbol" w:cs="Segoe UI Symbol"/>
                <w:sz w:val="24"/>
              </w:rPr>
              <w:t xml:space="preserve"> SPV 敏感区域：         ◻是  ☑否    SPV敏感区域设备:</w:t>
            </w:r>
          </w:p>
        </w:tc>
        <w:tc>
          <w:tcPr>
            <w:tcW w:w="440" w:type="dxa"/>
            <w:gridSpan w:val="4"/>
          </w:tcPr>
          <w:p w14:paraId="643AC264" w14:textId="77777777" w:rsidR="00C5245F" w:rsidRDefault="00C5245F">
            <w:pPr>
              <w:pStyle w:val="EMPTYCELLSTYLE"/>
            </w:pPr>
          </w:p>
        </w:tc>
      </w:tr>
      <w:tr w:rsidR="00C5245F" w14:paraId="64010751" w14:textId="77777777">
        <w:trPr>
          <w:trHeight w:hRule="exact" w:val="380"/>
        </w:trPr>
        <w:tc>
          <w:tcPr>
            <w:tcW w:w="400" w:type="dxa"/>
          </w:tcPr>
          <w:p w14:paraId="6927BE15" w14:textId="77777777" w:rsidR="00C5245F" w:rsidRDefault="00C5245F">
            <w:pPr>
              <w:pStyle w:val="EMPTYCELLSTYLE"/>
            </w:pPr>
          </w:p>
        </w:tc>
        <w:tc>
          <w:tcPr>
            <w:tcW w:w="11060" w:type="dxa"/>
            <w:gridSpan w:val="29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413B5" w14:textId="77777777" w:rsidR="00C5245F" w:rsidRDefault="00F91FC3">
            <w:r>
              <w:rPr>
                <w:rFonts w:ascii="Segoe UI Symbol" w:eastAsia="Segoe UI Symbol" w:hAnsi="Segoe UI Symbol" w:cs="Segoe UI Symbol"/>
                <w:sz w:val="24"/>
              </w:rPr>
              <w:t xml:space="preserve"> 工业安全敏感区域：  ◻是  ☑否    工业安全敏感区域设备：</w:t>
            </w:r>
          </w:p>
        </w:tc>
        <w:tc>
          <w:tcPr>
            <w:tcW w:w="440" w:type="dxa"/>
            <w:gridSpan w:val="4"/>
          </w:tcPr>
          <w:p w14:paraId="7B64C5B1" w14:textId="77777777" w:rsidR="00C5245F" w:rsidRDefault="00C5245F">
            <w:pPr>
              <w:pStyle w:val="EMPTYCELLSTYLE"/>
            </w:pPr>
          </w:p>
        </w:tc>
      </w:tr>
      <w:tr w:rsidR="00C5245F" w14:paraId="69E3FE83" w14:textId="77777777">
        <w:trPr>
          <w:trHeight w:hRule="exact" w:val="400"/>
        </w:trPr>
        <w:tc>
          <w:tcPr>
            <w:tcW w:w="400" w:type="dxa"/>
          </w:tcPr>
          <w:p w14:paraId="16829D8C" w14:textId="77777777" w:rsidR="00C5245F" w:rsidRDefault="00C5245F">
            <w:pPr>
              <w:pStyle w:val="EMPTYCELLSTYLE"/>
            </w:pPr>
          </w:p>
        </w:tc>
        <w:tc>
          <w:tcPr>
            <w:tcW w:w="11060" w:type="dxa"/>
            <w:gridSpan w:val="29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2C5A6" w14:textId="77777777" w:rsidR="00C5245F" w:rsidRDefault="00F91FC3">
            <w:r>
              <w:rPr>
                <w:rFonts w:ascii="Segoe UI Symbol" w:eastAsia="Segoe UI Symbol" w:hAnsi="Segoe UI Symbol" w:cs="Segoe UI Symbol"/>
                <w:sz w:val="24"/>
              </w:rPr>
              <w:t xml:space="preserve"> 环保敏感区域：         ◻是  ☑否    环保敏感区域设备:</w:t>
            </w:r>
          </w:p>
        </w:tc>
        <w:tc>
          <w:tcPr>
            <w:tcW w:w="440" w:type="dxa"/>
            <w:gridSpan w:val="4"/>
          </w:tcPr>
          <w:p w14:paraId="35C53737" w14:textId="77777777" w:rsidR="00C5245F" w:rsidRDefault="00C5245F">
            <w:pPr>
              <w:pStyle w:val="EMPTYCELLSTYLE"/>
            </w:pPr>
          </w:p>
        </w:tc>
      </w:tr>
      <w:tr w:rsidR="00C5245F" w14:paraId="5BCEC5C6" w14:textId="77777777">
        <w:trPr>
          <w:trHeight w:hRule="exact" w:val="400"/>
        </w:trPr>
        <w:tc>
          <w:tcPr>
            <w:tcW w:w="400" w:type="dxa"/>
          </w:tcPr>
          <w:p w14:paraId="6AA7D702" w14:textId="77777777" w:rsidR="00C5245F" w:rsidRDefault="00C5245F">
            <w:pPr>
              <w:pStyle w:val="EMPTYCELLSTYLE"/>
            </w:pPr>
          </w:p>
        </w:tc>
        <w:tc>
          <w:tcPr>
            <w:tcW w:w="6380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04563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责任人：汪飞鹏</w:t>
            </w:r>
            <w:r>
              <w:rPr>
                <w:sz w:val="24"/>
              </w:rPr>
              <w:t xml:space="preserve"> 32390/17750231167/17750231167</w:t>
            </w:r>
          </w:p>
        </w:tc>
        <w:tc>
          <w:tcPr>
            <w:tcW w:w="468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2C2C0" w14:textId="77777777" w:rsidR="00C5245F" w:rsidRDefault="00F91FC3">
            <w:r>
              <w:t xml:space="preserve"> </w:t>
            </w:r>
            <w:r>
              <w:t>责任班组：维修二处</w:t>
            </w:r>
            <w:r>
              <w:t>-</w:t>
            </w:r>
            <w:r>
              <w:t>电气科</w:t>
            </w:r>
            <w:r>
              <w:t>-</w:t>
            </w:r>
            <w:r>
              <w:t>电机班</w:t>
            </w:r>
          </w:p>
        </w:tc>
        <w:tc>
          <w:tcPr>
            <w:tcW w:w="440" w:type="dxa"/>
            <w:gridSpan w:val="4"/>
          </w:tcPr>
          <w:p w14:paraId="46162D25" w14:textId="77777777" w:rsidR="00C5245F" w:rsidRDefault="00C5245F">
            <w:pPr>
              <w:pStyle w:val="EMPTYCELLSTYLE"/>
            </w:pPr>
          </w:p>
        </w:tc>
      </w:tr>
      <w:tr w:rsidR="00C5245F" w14:paraId="14612BCF" w14:textId="77777777">
        <w:trPr>
          <w:trHeight w:hRule="exact" w:val="400"/>
        </w:trPr>
        <w:tc>
          <w:tcPr>
            <w:tcW w:w="400" w:type="dxa"/>
          </w:tcPr>
          <w:p w14:paraId="268614E6" w14:textId="77777777" w:rsidR="00C5245F" w:rsidRDefault="00C5245F">
            <w:pPr>
              <w:pStyle w:val="EMPTYCELLSTYLE"/>
            </w:pPr>
          </w:p>
        </w:tc>
        <w:tc>
          <w:tcPr>
            <w:tcW w:w="6380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C787A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准备人：谢泽权</w:t>
            </w:r>
            <w:r>
              <w:rPr>
                <w:sz w:val="24"/>
              </w:rPr>
              <w:t xml:space="preserve"> UNDEFINED/13696824512</w:t>
            </w:r>
          </w:p>
        </w:tc>
        <w:tc>
          <w:tcPr>
            <w:tcW w:w="4680" w:type="dxa"/>
            <w:gridSpan w:val="12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68749" w14:textId="77777777" w:rsidR="00C5245F" w:rsidRDefault="00C5245F"/>
        </w:tc>
        <w:tc>
          <w:tcPr>
            <w:tcW w:w="440" w:type="dxa"/>
            <w:gridSpan w:val="4"/>
          </w:tcPr>
          <w:p w14:paraId="0680C062" w14:textId="77777777" w:rsidR="00C5245F" w:rsidRDefault="00C5245F">
            <w:pPr>
              <w:pStyle w:val="EMPTYCELLSTYLE"/>
            </w:pPr>
          </w:p>
        </w:tc>
      </w:tr>
      <w:tr w:rsidR="00C5245F" w14:paraId="2650C611" w14:textId="77777777">
        <w:trPr>
          <w:trHeight w:hRule="exact" w:val="400"/>
        </w:trPr>
        <w:tc>
          <w:tcPr>
            <w:tcW w:w="400" w:type="dxa"/>
          </w:tcPr>
          <w:p w14:paraId="6EDA68DE" w14:textId="77777777" w:rsidR="00C5245F" w:rsidRDefault="00C5245F">
            <w:pPr>
              <w:pStyle w:val="EMPTYCELLSTYLE"/>
            </w:pPr>
          </w:p>
        </w:tc>
        <w:tc>
          <w:tcPr>
            <w:tcW w:w="6380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60BD7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批准人：汪飞鹏</w:t>
            </w:r>
            <w:r>
              <w:rPr>
                <w:sz w:val="24"/>
              </w:rPr>
              <w:t xml:space="preserve"> 32390/17750231167/17750231167</w:t>
            </w:r>
          </w:p>
        </w:tc>
        <w:tc>
          <w:tcPr>
            <w:tcW w:w="468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310AA7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批准时间：</w:t>
            </w:r>
            <w:r>
              <w:rPr>
                <w:sz w:val="24"/>
              </w:rPr>
              <w:t>2023-12-20 16:15</w:t>
            </w:r>
          </w:p>
        </w:tc>
        <w:tc>
          <w:tcPr>
            <w:tcW w:w="440" w:type="dxa"/>
            <w:gridSpan w:val="4"/>
          </w:tcPr>
          <w:p w14:paraId="29727073" w14:textId="77777777" w:rsidR="00C5245F" w:rsidRDefault="00C5245F">
            <w:pPr>
              <w:pStyle w:val="EMPTYCELLSTYLE"/>
            </w:pPr>
          </w:p>
        </w:tc>
      </w:tr>
      <w:tr w:rsidR="00C5245F" w14:paraId="624D42E7" w14:textId="77777777">
        <w:trPr>
          <w:trHeight w:hRule="exact" w:val="400"/>
        </w:trPr>
        <w:tc>
          <w:tcPr>
            <w:tcW w:w="400" w:type="dxa"/>
          </w:tcPr>
          <w:p w14:paraId="03CB4F4C" w14:textId="77777777" w:rsidR="00C5245F" w:rsidRDefault="00C5245F">
            <w:pPr>
              <w:pStyle w:val="EMPTYCELLSTYLE"/>
            </w:pPr>
          </w:p>
        </w:tc>
        <w:tc>
          <w:tcPr>
            <w:tcW w:w="11060" w:type="dxa"/>
            <w:gridSpan w:val="29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DD746" w14:textId="77777777" w:rsidR="00C5245F" w:rsidRDefault="00F91FC3">
            <w:pPr>
              <w:jc w:val="center"/>
            </w:pPr>
            <w:r>
              <w:rPr>
                <w:sz w:val="24"/>
              </w:rPr>
              <w:t>工作包交底</w:t>
            </w:r>
          </w:p>
        </w:tc>
        <w:tc>
          <w:tcPr>
            <w:tcW w:w="440" w:type="dxa"/>
            <w:gridSpan w:val="4"/>
          </w:tcPr>
          <w:p w14:paraId="0D2868E8" w14:textId="77777777" w:rsidR="00C5245F" w:rsidRDefault="00C5245F">
            <w:pPr>
              <w:pStyle w:val="EMPTYCELLSTYLE"/>
            </w:pPr>
          </w:p>
        </w:tc>
      </w:tr>
      <w:tr w:rsidR="00C5245F" w14:paraId="125B2D6C" w14:textId="77777777">
        <w:trPr>
          <w:trHeight w:hRule="exact" w:val="400"/>
        </w:trPr>
        <w:tc>
          <w:tcPr>
            <w:tcW w:w="400" w:type="dxa"/>
          </w:tcPr>
          <w:p w14:paraId="490C81B7" w14:textId="77777777" w:rsidR="00C5245F" w:rsidRDefault="00C5245F">
            <w:pPr>
              <w:pStyle w:val="EMPTYCELLSTYLE"/>
            </w:pPr>
          </w:p>
        </w:tc>
        <w:tc>
          <w:tcPr>
            <w:tcW w:w="5640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93599" w14:textId="77777777" w:rsidR="00C5245F" w:rsidRDefault="00F91FC3">
            <w:pPr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工作负责人签字</w:t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>日期：</w:t>
            </w:r>
            <w:r>
              <w:rPr>
                <w:sz w:val="22"/>
              </w:rPr>
              <w:t xml:space="preserve"> </w:t>
            </w:r>
            <w:ins w:id="1" w:author="editor-signature">
              <w:r>
                <w:rPr>
                  <w:noProof/>
                </w:rPr>
                <w:drawing>
                  <wp:inline distT="0" distB="0" distL="0" distR="0" wp14:anchorId="0B9D5A99" wp14:editId="601F28A5">
                    <wp:extent cx="508000" cy="203200"/>
                    <wp:effectExtent l="0" t="0" r="0" b="0"/>
                    <wp:docPr id="1" name="图片 1" descr="图片包含 篮球, 体育, 镜子&#10;&#10;描述已自动生成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图片 1" descr="图片包含 篮球, 体育, 镜子&#10;&#10;描述已自动生成"/>
                            <pic:cNvPicPr/>
                          </pic:nvPicPr>
                          <pic:blipFill>
                            <a:blip r:embed="rId6" cstate="print">
                              <a:alphaModFix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08000" cy="203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>
                <w:t>2024/02/02</w:t>
              </w:r>
            </w:ins>
          </w:p>
        </w:tc>
        <w:tc>
          <w:tcPr>
            <w:tcW w:w="542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A32E8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工作班组：浙江火电电气班（福清）</w:t>
            </w:r>
          </w:p>
        </w:tc>
        <w:tc>
          <w:tcPr>
            <w:tcW w:w="440" w:type="dxa"/>
            <w:gridSpan w:val="4"/>
          </w:tcPr>
          <w:p w14:paraId="15AFBFBB" w14:textId="77777777" w:rsidR="00C5245F" w:rsidRDefault="00C5245F">
            <w:pPr>
              <w:pStyle w:val="EMPTYCELLSTYLE"/>
            </w:pPr>
          </w:p>
        </w:tc>
      </w:tr>
      <w:tr w:rsidR="00C5245F" w14:paraId="3F63B82F" w14:textId="77777777">
        <w:trPr>
          <w:trHeight w:hRule="exact" w:val="400"/>
        </w:trPr>
        <w:tc>
          <w:tcPr>
            <w:tcW w:w="400" w:type="dxa"/>
          </w:tcPr>
          <w:p w14:paraId="4EEA3C75" w14:textId="77777777" w:rsidR="00C5245F" w:rsidRDefault="00C5245F">
            <w:pPr>
              <w:pStyle w:val="EMPTYCELLSTYLE"/>
            </w:pPr>
          </w:p>
        </w:tc>
        <w:tc>
          <w:tcPr>
            <w:tcW w:w="11060" w:type="dxa"/>
            <w:gridSpan w:val="29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E4580" w14:textId="77777777" w:rsidR="00C5245F" w:rsidRDefault="00F91FC3">
            <w:pPr>
              <w:jc w:val="left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准备人签字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日期：</w:t>
            </w:r>
            <w:r>
              <w:rPr>
                <w:sz w:val="24"/>
              </w:rPr>
              <w:t xml:space="preserve">  </w:t>
            </w:r>
            <w:ins w:id="2" w:author="editor-signature">
              <w:r>
                <w:rPr>
                  <w:noProof/>
                </w:rPr>
                <w:drawing>
                  <wp:inline distT="0" distB="0" distL="0" distR="0" wp14:anchorId="321D8A07" wp14:editId="19AB6A71">
                    <wp:extent cx="343064" cy="203200"/>
                    <wp:effectExtent l="0" t="0" r="0" b="0"/>
                    <wp:docPr id="837922359" name="图片 837922359" descr="图片包含 篮球, 体育, 镜子&#10;&#10;描述已自动生成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图片 1" descr="图片包含 篮球, 体育, 镜子&#10;&#10;描述已自动生成"/>
                            <pic:cNvPicPr/>
                          </pic:nvPicPr>
                          <pic:blipFill>
                            <a:blip r:embed="rId7" cstate="print">
                              <a:alphaModFix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43064" cy="203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>
                <w:t>2024/02/02</w:t>
              </w:r>
            </w:ins>
          </w:p>
        </w:tc>
        <w:tc>
          <w:tcPr>
            <w:tcW w:w="440" w:type="dxa"/>
            <w:gridSpan w:val="4"/>
          </w:tcPr>
          <w:p w14:paraId="235CEFAE" w14:textId="77777777" w:rsidR="00C5245F" w:rsidRDefault="00C5245F">
            <w:pPr>
              <w:pStyle w:val="EMPTYCELLSTYLE"/>
            </w:pPr>
          </w:p>
        </w:tc>
      </w:tr>
      <w:tr w:rsidR="00C5245F" w14:paraId="5602F51B" w14:textId="77777777">
        <w:trPr>
          <w:trHeight w:hRule="exact" w:val="20"/>
        </w:trPr>
        <w:tc>
          <w:tcPr>
            <w:tcW w:w="400" w:type="dxa"/>
          </w:tcPr>
          <w:p w14:paraId="6F9DB1F9" w14:textId="77777777" w:rsidR="00C5245F" w:rsidRDefault="00C5245F">
            <w:pPr>
              <w:pStyle w:val="EMPTYCELLSTYLE"/>
            </w:pPr>
          </w:p>
        </w:tc>
        <w:tc>
          <w:tcPr>
            <w:tcW w:w="5340" w:type="dxa"/>
            <w:gridSpan w:val="14"/>
          </w:tcPr>
          <w:p w14:paraId="0FC18191" w14:textId="77777777" w:rsidR="00C5245F" w:rsidRDefault="00C5245F">
            <w:pPr>
              <w:pStyle w:val="EMPTYCELLSTYLE"/>
            </w:pPr>
          </w:p>
        </w:tc>
        <w:tc>
          <w:tcPr>
            <w:tcW w:w="300" w:type="dxa"/>
            <w:gridSpan w:val="2"/>
          </w:tcPr>
          <w:p w14:paraId="0D943E91" w14:textId="77777777" w:rsidR="00C5245F" w:rsidRDefault="00C5245F">
            <w:pPr>
              <w:pStyle w:val="EMPTYCELLSTYLE"/>
            </w:pPr>
          </w:p>
        </w:tc>
        <w:tc>
          <w:tcPr>
            <w:tcW w:w="740" w:type="dxa"/>
          </w:tcPr>
          <w:p w14:paraId="0B30FE92" w14:textId="77777777" w:rsidR="00C5245F" w:rsidRDefault="00C5245F">
            <w:pPr>
              <w:pStyle w:val="EMPTYCELLSTYLE"/>
            </w:pPr>
          </w:p>
        </w:tc>
        <w:tc>
          <w:tcPr>
            <w:tcW w:w="580" w:type="dxa"/>
          </w:tcPr>
          <w:p w14:paraId="71A2DBDC" w14:textId="77777777" w:rsidR="00C5245F" w:rsidRDefault="00C5245F">
            <w:pPr>
              <w:pStyle w:val="EMPTYCELLSTYLE"/>
            </w:pPr>
          </w:p>
        </w:tc>
        <w:tc>
          <w:tcPr>
            <w:tcW w:w="2340" w:type="dxa"/>
            <w:gridSpan w:val="7"/>
          </w:tcPr>
          <w:p w14:paraId="0FD9894D" w14:textId="77777777" w:rsidR="00C5245F" w:rsidRDefault="00C5245F">
            <w:pPr>
              <w:pStyle w:val="EMPTYCELLSTYLE"/>
            </w:pPr>
          </w:p>
        </w:tc>
        <w:tc>
          <w:tcPr>
            <w:tcW w:w="1760" w:type="dxa"/>
            <w:gridSpan w:val="4"/>
          </w:tcPr>
          <w:p w14:paraId="2775048C" w14:textId="77777777" w:rsidR="00C5245F" w:rsidRDefault="00C5245F">
            <w:pPr>
              <w:pStyle w:val="EMPTYCELLSTYLE"/>
            </w:pPr>
          </w:p>
        </w:tc>
        <w:tc>
          <w:tcPr>
            <w:tcW w:w="440" w:type="dxa"/>
            <w:gridSpan w:val="4"/>
          </w:tcPr>
          <w:p w14:paraId="4F3C43D4" w14:textId="77777777" w:rsidR="00C5245F" w:rsidRDefault="00C5245F">
            <w:pPr>
              <w:pStyle w:val="EMPTYCELLSTYLE"/>
            </w:pPr>
          </w:p>
        </w:tc>
      </w:tr>
      <w:tr w:rsidR="00C5245F" w14:paraId="75AAB7A5" w14:textId="77777777">
        <w:trPr>
          <w:trHeight w:hRule="exact" w:val="400"/>
        </w:trPr>
        <w:tc>
          <w:tcPr>
            <w:tcW w:w="400" w:type="dxa"/>
          </w:tcPr>
          <w:p w14:paraId="4A81E586" w14:textId="77777777" w:rsidR="00C5245F" w:rsidRDefault="00C5245F">
            <w:pPr>
              <w:pStyle w:val="EMPTYCELLSTYLE"/>
              <w:pageBreakBefore/>
            </w:pPr>
            <w:bookmarkStart w:id="3" w:name="JR_PAGE_ANCHOR_0_2"/>
            <w:bookmarkEnd w:id="3"/>
          </w:p>
        </w:tc>
        <w:tc>
          <w:tcPr>
            <w:tcW w:w="660" w:type="dxa"/>
          </w:tcPr>
          <w:p w14:paraId="744F21EA" w14:textId="77777777" w:rsidR="00C5245F" w:rsidRDefault="00C5245F">
            <w:pPr>
              <w:pStyle w:val="EMPTYCELLSTYLE"/>
            </w:pPr>
          </w:p>
        </w:tc>
        <w:tc>
          <w:tcPr>
            <w:tcW w:w="2800" w:type="dxa"/>
            <w:gridSpan w:val="8"/>
          </w:tcPr>
          <w:p w14:paraId="1AD4FEDA" w14:textId="77777777" w:rsidR="00C5245F" w:rsidRDefault="00C5245F">
            <w:pPr>
              <w:pStyle w:val="EMPTYCELLSTYLE"/>
            </w:pPr>
          </w:p>
        </w:tc>
        <w:tc>
          <w:tcPr>
            <w:tcW w:w="4160" w:type="dxa"/>
            <w:gridSpan w:val="11"/>
          </w:tcPr>
          <w:p w14:paraId="7841B9F3" w14:textId="77777777" w:rsidR="00C5245F" w:rsidRDefault="00C5245F">
            <w:pPr>
              <w:pStyle w:val="EMPTYCELLSTYLE"/>
            </w:pPr>
          </w:p>
        </w:tc>
        <w:tc>
          <w:tcPr>
            <w:tcW w:w="1260" w:type="dxa"/>
            <w:gridSpan w:val="2"/>
          </w:tcPr>
          <w:p w14:paraId="0C87876E" w14:textId="77777777" w:rsidR="00C5245F" w:rsidRDefault="00C5245F">
            <w:pPr>
              <w:pStyle w:val="EMPTYCELLSTYLE"/>
            </w:pPr>
          </w:p>
        </w:tc>
        <w:tc>
          <w:tcPr>
            <w:tcW w:w="1240" w:type="dxa"/>
            <w:gridSpan w:val="5"/>
          </w:tcPr>
          <w:p w14:paraId="46634D05" w14:textId="77777777" w:rsidR="00C5245F" w:rsidRDefault="00C5245F">
            <w:pPr>
              <w:pStyle w:val="EMPTYCELLSTYLE"/>
            </w:pPr>
          </w:p>
        </w:tc>
        <w:tc>
          <w:tcPr>
            <w:tcW w:w="980" w:type="dxa"/>
            <w:gridSpan w:val="4"/>
          </w:tcPr>
          <w:p w14:paraId="6A8E8C49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79A8B3B1" w14:textId="77777777" w:rsidR="00C5245F" w:rsidRDefault="00C5245F">
            <w:pPr>
              <w:pStyle w:val="EMPTYCELLSTYLE"/>
            </w:pPr>
          </w:p>
        </w:tc>
        <w:tc>
          <w:tcPr>
            <w:tcW w:w="380" w:type="dxa"/>
          </w:tcPr>
          <w:p w14:paraId="58029213" w14:textId="77777777" w:rsidR="00C5245F" w:rsidRDefault="00C5245F">
            <w:pPr>
              <w:pStyle w:val="EMPTYCELLSTYLE"/>
            </w:pPr>
          </w:p>
        </w:tc>
      </w:tr>
      <w:tr w:rsidR="00C5245F" w14:paraId="192D87D0" w14:textId="77777777">
        <w:trPr>
          <w:trHeight w:hRule="exact" w:val="1580"/>
        </w:trPr>
        <w:tc>
          <w:tcPr>
            <w:tcW w:w="400" w:type="dxa"/>
          </w:tcPr>
          <w:p w14:paraId="31541F7E" w14:textId="77777777" w:rsidR="00C5245F" w:rsidRDefault="00C5245F">
            <w:pPr>
              <w:pStyle w:val="EMPTYCELLSTYLE"/>
            </w:pPr>
          </w:p>
        </w:tc>
        <w:tc>
          <w:tcPr>
            <w:tcW w:w="11100" w:type="dxa"/>
            <w:gridSpan w:val="3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0"/>
              <w:gridCol w:w="3160"/>
              <w:gridCol w:w="340"/>
              <w:gridCol w:w="1600"/>
              <w:gridCol w:w="880"/>
              <w:gridCol w:w="2000"/>
              <w:gridCol w:w="1060"/>
              <w:gridCol w:w="2000"/>
              <w:gridCol w:w="40"/>
              <w:gridCol w:w="40"/>
            </w:tblGrid>
            <w:tr w:rsidR="00C5245F" w14:paraId="41358CBD" w14:textId="77777777">
              <w:trPr>
                <w:trHeight w:hRule="exact" w:val="20"/>
              </w:trPr>
              <w:tc>
                <w:tcPr>
                  <w:tcW w:w="20" w:type="dxa"/>
                </w:tcPr>
                <w:p w14:paraId="0348E3A4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3160" w:type="dxa"/>
                </w:tcPr>
                <w:p w14:paraId="1E51CD44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340" w:type="dxa"/>
                </w:tcPr>
                <w:p w14:paraId="433C7682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1600" w:type="dxa"/>
                </w:tcPr>
                <w:p w14:paraId="019B2AAE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880" w:type="dxa"/>
                </w:tcPr>
                <w:p w14:paraId="38C0F355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0" w:type="dxa"/>
                </w:tcPr>
                <w:p w14:paraId="5D43DE78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1060" w:type="dxa"/>
                </w:tcPr>
                <w:p w14:paraId="0FBA77B1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0" w:type="dxa"/>
                </w:tcPr>
                <w:p w14:paraId="7F8E6975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" w:type="dxa"/>
                </w:tcPr>
                <w:p w14:paraId="1570BB7F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" w:type="dxa"/>
                </w:tcPr>
                <w:p w14:paraId="20D5B2B5" w14:textId="77777777" w:rsidR="00C5245F" w:rsidRDefault="00C5245F">
                  <w:pPr>
                    <w:pStyle w:val="EMPTYCELLSTYLE"/>
                  </w:pPr>
                </w:p>
              </w:tc>
            </w:tr>
            <w:tr w:rsidR="00C5245F" w14:paraId="156BD235" w14:textId="77777777">
              <w:trPr>
                <w:trHeight w:hRule="exact" w:val="60"/>
              </w:trPr>
              <w:tc>
                <w:tcPr>
                  <w:tcW w:w="20" w:type="dxa"/>
                </w:tcPr>
                <w:p w14:paraId="3E651756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3160" w:type="dxa"/>
                </w:tcPr>
                <w:p w14:paraId="473D0E91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340" w:type="dxa"/>
                </w:tcPr>
                <w:p w14:paraId="0C649FBB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1600" w:type="dxa"/>
                </w:tcPr>
                <w:p w14:paraId="0B506E40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880" w:type="dxa"/>
                </w:tcPr>
                <w:p w14:paraId="27A25243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0" w:type="dxa"/>
                </w:tcPr>
                <w:p w14:paraId="193A92FC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1060" w:type="dxa"/>
                </w:tcPr>
                <w:p w14:paraId="77257B53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0" w:type="dxa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F91EAD" w14:textId="77777777" w:rsidR="00C5245F" w:rsidRDefault="00F91FC3">
                  <w:pPr>
                    <w:jc w:val="center"/>
                  </w:pPr>
                  <w:r>
                    <w:rPr>
                      <w:b/>
                      <w:sz w:val="30"/>
                    </w:rPr>
                    <w:t>文件清单</w:t>
                  </w:r>
                </w:p>
              </w:tc>
              <w:tc>
                <w:tcPr>
                  <w:tcW w:w="20" w:type="dxa"/>
                </w:tcPr>
                <w:p w14:paraId="371AD90C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" w:type="dxa"/>
                </w:tcPr>
                <w:p w14:paraId="1C056120" w14:textId="77777777" w:rsidR="00C5245F" w:rsidRDefault="00C5245F">
                  <w:pPr>
                    <w:pStyle w:val="EMPTYCELLSTYLE"/>
                  </w:pPr>
                </w:p>
              </w:tc>
            </w:tr>
            <w:tr w:rsidR="00C5245F" w14:paraId="7AD425F4" w14:textId="77777777">
              <w:trPr>
                <w:trHeight w:hRule="exact" w:val="60"/>
              </w:trPr>
              <w:tc>
                <w:tcPr>
                  <w:tcW w:w="20" w:type="dxa"/>
                </w:tcPr>
                <w:p w14:paraId="646BFCF7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3160" w:type="dxa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D47509" w14:textId="5A209C13" w:rsidR="00C5245F" w:rsidRDefault="00C5245F"/>
              </w:tc>
              <w:tc>
                <w:tcPr>
                  <w:tcW w:w="340" w:type="dxa"/>
                </w:tcPr>
                <w:p w14:paraId="7A9AA3EC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1600" w:type="dxa"/>
                </w:tcPr>
                <w:p w14:paraId="198F83C8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880" w:type="dxa"/>
                </w:tcPr>
                <w:p w14:paraId="31BF4AA0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0" w:type="dxa"/>
                </w:tcPr>
                <w:p w14:paraId="129EB418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1060" w:type="dxa"/>
                </w:tcPr>
                <w:p w14:paraId="6D6FB9A2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0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316F8A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" w:type="dxa"/>
                </w:tcPr>
                <w:p w14:paraId="6D90EC5A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" w:type="dxa"/>
                </w:tcPr>
                <w:p w14:paraId="6BC83633" w14:textId="77777777" w:rsidR="00C5245F" w:rsidRDefault="00C5245F">
                  <w:pPr>
                    <w:pStyle w:val="EMPTYCELLSTYLE"/>
                  </w:pPr>
                </w:p>
              </w:tc>
            </w:tr>
            <w:tr w:rsidR="00C5245F" w14:paraId="7BFF40E1" w14:textId="77777777">
              <w:trPr>
                <w:trHeight w:hRule="exact" w:val="540"/>
              </w:trPr>
              <w:tc>
                <w:tcPr>
                  <w:tcW w:w="20" w:type="dxa"/>
                </w:tcPr>
                <w:p w14:paraId="37C10358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3160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2AA0AA2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340" w:type="dxa"/>
                </w:tcPr>
                <w:p w14:paraId="50669D27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1600" w:type="dxa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A7B2C5" w14:textId="00B5FDB0" w:rsidR="00C5245F" w:rsidRDefault="00C5245F">
                  <w:pPr>
                    <w:jc w:val="center"/>
                  </w:pPr>
                </w:p>
              </w:tc>
              <w:tc>
                <w:tcPr>
                  <w:tcW w:w="880" w:type="dxa"/>
                </w:tcPr>
                <w:p w14:paraId="3B81F2A1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0" w:type="dxa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45D3C6" w14:textId="301069C2" w:rsidR="00C5245F" w:rsidRDefault="00C5245F"/>
              </w:tc>
              <w:tc>
                <w:tcPr>
                  <w:tcW w:w="1060" w:type="dxa"/>
                </w:tcPr>
                <w:p w14:paraId="28D9F8C5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0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296CFE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" w:type="dxa"/>
                </w:tcPr>
                <w:p w14:paraId="49472B6F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" w:type="dxa"/>
                </w:tcPr>
                <w:p w14:paraId="4A5A0F06" w14:textId="77777777" w:rsidR="00C5245F" w:rsidRDefault="00C5245F">
                  <w:pPr>
                    <w:pStyle w:val="EMPTYCELLSTYLE"/>
                  </w:pPr>
                </w:p>
              </w:tc>
            </w:tr>
            <w:tr w:rsidR="00C5245F" w14:paraId="36896C17" w14:textId="77777777">
              <w:trPr>
                <w:trHeight w:hRule="exact" w:val="40"/>
              </w:trPr>
              <w:tc>
                <w:tcPr>
                  <w:tcW w:w="20" w:type="dxa"/>
                </w:tcPr>
                <w:p w14:paraId="0A68E091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3160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47BD2A5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340" w:type="dxa"/>
                </w:tcPr>
                <w:p w14:paraId="4D4CF814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1600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D60616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880" w:type="dxa"/>
                </w:tcPr>
                <w:p w14:paraId="59B44645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0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F89B75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1060" w:type="dxa"/>
                </w:tcPr>
                <w:p w14:paraId="2370C1E7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0" w:type="dxa"/>
                </w:tcPr>
                <w:p w14:paraId="37CB920F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" w:type="dxa"/>
                </w:tcPr>
                <w:p w14:paraId="17AF2CCF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" w:type="dxa"/>
                </w:tcPr>
                <w:p w14:paraId="3656AF22" w14:textId="77777777" w:rsidR="00C5245F" w:rsidRDefault="00C5245F">
                  <w:pPr>
                    <w:pStyle w:val="EMPTYCELLSTYLE"/>
                  </w:pPr>
                </w:p>
              </w:tc>
            </w:tr>
            <w:tr w:rsidR="00C5245F" w14:paraId="145EF5E1" w14:textId="77777777">
              <w:trPr>
                <w:trHeight w:hRule="exact" w:val="160"/>
              </w:trPr>
              <w:tc>
                <w:tcPr>
                  <w:tcW w:w="20" w:type="dxa"/>
                </w:tcPr>
                <w:p w14:paraId="510485CC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3160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58DBBFA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340" w:type="dxa"/>
                </w:tcPr>
                <w:p w14:paraId="197129A2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1600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56EE17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880" w:type="dxa"/>
                </w:tcPr>
                <w:p w14:paraId="12F8B1B7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0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C66649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1060" w:type="dxa"/>
                </w:tcPr>
                <w:p w14:paraId="7B4EF02F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20" w:type="dxa"/>
                  <w:gridSpan w:val="2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E6129F8" w14:textId="60D203FB" w:rsidR="00C5245F" w:rsidRDefault="00C5245F">
                  <w:pPr>
                    <w:jc w:val="center"/>
                  </w:pPr>
                </w:p>
              </w:tc>
              <w:tc>
                <w:tcPr>
                  <w:tcW w:w="20" w:type="dxa"/>
                </w:tcPr>
                <w:p w14:paraId="1093E258" w14:textId="77777777" w:rsidR="00C5245F" w:rsidRDefault="00C5245F">
                  <w:pPr>
                    <w:pStyle w:val="EMPTYCELLSTYLE"/>
                  </w:pPr>
                </w:p>
              </w:tc>
            </w:tr>
            <w:tr w:rsidR="00C5245F" w14:paraId="6B3B2E57" w14:textId="77777777">
              <w:trPr>
                <w:trHeight w:hRule="exact" w:val="240"/>
              </w:trPr>
              <w:tc>
                <w:tcPr>
                  <w:tcW w:w="20" w:type="dxa"/>
                </w:tcPr>
                <w:p w14:paraId="1A0B7D27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3160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5CCEE6D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340" w:type="dxa"/>
                </w:tcPr>
                <w:p w14:paraId="61E39A58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1600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A51E7F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880" w:type="dxa"/>
                </w:tcPr>
                <w:p w14:paraId="208FE9FF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0" w:type="dxa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1098DA" w14:textId="77777777" w:rsidR="00C5245F" w:rsidRDefault="00F91FC3">
                  <w:r>
                    <w:rPr>
                      <w:b/>
                      <w:sz w:val="32"/>
                    </w:rPr>
                    <w:t>工作包</w:t>
                  </w:r>
                </w:p>
              </w:tc>
              <w:tc>
                <w:tcPr>
                  <w:tcW w:w="1060" w:type="dxa"/>
                </w:tcPr>
                <w:p w14:paraId="33C4CC65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20" w:type="dxa"/>
                  <w:gridSpan w:val="2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E2196F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" w:type="dxa"/>
                </w:tcPr>
                <w:p w14:paraId="3FF66987" w14:textId="77777777" w:rsidR="00C5245F" w:rsidRDefault="00C5245F">
                  <w:pPr>
                    <w:pStyle w:val="EMPTYCELLSTYLE"/>
                  </w:pPr>
                </w:p>
              </w:tc>
            </w:tr>
            <w:tr w:rsidR="00C5245F" w14:paraId="1E926C28" w14:textId="77777777">
              <w:trPr>
                <w:trHeight w:hRule="exact" w:val="220"/>
              </w:trPr>
              <w:tc>
                <w:tcPr>
                  <w:tcW w:w="20" w:type="dxa"/>
                </w:tcPr>
                <w:p w14:paraId="586DB8B0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3160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4532629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340" w:type="dxa"/>
                </w:tcPr>
                <w:p w14:paraId="04EBADCB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1600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76EF61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880" w:type="dxa"/>
                </w:tcPr>
                <w:p w14:paraId="4DCA43A4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0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91B787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1060" w:type="dxa"/>
                </w:tcPr>
                <w:p w14:paraId="683AA4C9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0" w:type="dxa"/>
                </w:tcPr>
                <w:p w14:paraId="2CD09EB1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" w:type="dxa"/>
                </w:tcPr>
                <w:p w14:paraId="5A64C6D0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" w:type="dxa"/>
                </w:tcPr>
                <w:p w14:paraId="672C0395" w14:textId="77777777" w:rsidR="00C5245F" w:rsidRDefault="00C5245F">
                  <w:pPr>
                    <w:pStyle w:val="EMPTYCELLSTYLE"/>
                  </w:pPr>
                </w:p>
              </w:tc>
            </w:tr>
            <w:tr w:rsidR="00C5245F" w14:paraId="1E859421" w14:textId="77777777">
              <w:trPr>
                <w:trHeight w:hRule="exact" w:val="180"/>
              </w:trPr>
              <w:tc>
                <w:tcPr>
                  <w:tcW w:w="20" w:type="dxa"/>
                </w:tcPr>
                <w:p w14:paraId="724C0C20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3160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A7A2068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340" w:type="dxa"/>
                </w:tcPr>
                <w:p w14:paraId="6A3A2E7D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1600" w:type="dxa"/>
                </w:tcPr>
                <w:p w14:paraId="55166326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880" w:type="dxa"/>
                </w:tcPr>
                <w:p w14:paraId="56E69EAA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0" w:type="dxa"/>
                </w:tcPr>
                <w:p w14:paraId="6861D53E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1060" w:type="dxa"/>
                </w:tcPr>
                <w:p w14:paraId="0C3EA489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00" w:type="dxa"/>
                </w:tcPr>
                <w:p w14:paraId="5A3ADCA8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" w:type="dxa"/>
                </w:tcPr>
                <w:p w14:paraId="1F2FFE69" w14:textId="77777777" w:rsidR="00C5245F" w:rsidRDefault="00C5245F">
                  <w:pPr>
                    <w:pStyle w:val="EMPTYCELLSTYLE"/>
                  </w:pPr>
                </w:p>
              </w:tc>
              <w:tc>
                <w:tcPr>
                  <w:tcW w:w="20" w:type="dxa"/>
                </w:tcPr>
                <w:p w14:paraId="0F3FD2C5" w14:textId="77777777" w:rsidR="00C5245F" w:rsidRDefault="00C5245F">
                  <w:pPr>
                    <w:pStyle w:val="EMPTYCELLSTYLE"/>
                  </w:pPr>
                </w:p>
              </w:tc>
            </w:tr>
          </w:tbl>
          <w:p w14:paraId="0590712F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1152DE96" w14:textId="77777777" w:rsidR="00C5245F" w:rsidRDefault="00C5245F">
            <w:pPr>
              <w:pStyle w:val="EMPTYCELLSTYLE"/>
            </w:pPr>
          </w:p>
        </w:tc>
        <w:tc>
          <w:tcPr>
            <w:tcW w:w="380" w:type="dxa"/>
          </w:tcPr>
          <w:p w14:paraId="3331D10C" w14:textId="77777777" w:rsidR="00C5245F" w:rsidRDefault="00C5245F">
            <w:pPr>
              <w:pStyle w:val="EMPTYCELLSTYLE"/>
            </w:pPr>
          </w:p>
        </w:tc>
      </w:tr>
      <w:tr w:rsidR="00C5245F" w14:paraId="10021422" w14:textId="77777777">
        <w:trPr>
          <w:trHeight w:hRule="exact" w:val="220"/>
        </w:trPr>
        <w:tc>
          <w:tcPr>
            <w:tcW w:w="400" w:type="dxa"/>
          </w:tcPr>
          <w:p w14:paraId="02BFF0DC" w14:textId="77777777" w:rsidR="00C5245F" w:rsidRDefault="00C5245F">
            <w:pPr>
              <w:pStyle w:val="EMPTYCELLSTYLE"/>
            </w:pPr>
          </w:p>
        </w:tc>
        <w:tc>
          <w:tcPr>
            <w:tcW w:w="660" w:type="dxa"/>
          </w:tcPr>
          <w:p w14:paraId="1887E78A" w14:textId="77777777" w:rsidR="00C5245F" w:rsidRDefault="00C5245F">
            <w:pPr>
              <w:pStyle w:val="EMPTYCELLSTYLE"/>
            </w:pPr>
          </w:p>
        </w:tc>
        <w:tc>
          <w:tcPr>
            <w:tcW w:w="2800" w:type="dxa"/>
            <w:gridSpan w:val="8"/>
          </w:tcPr>
          <w:p w14:paraId="30CA54C8" w14:textId="77777777" w:rsidR="00C5245F" w:rsidRDefault="00C5245F">
            <w:pPr>
              <w:pStyle w:val="EMPTYCELLSTYLE"/>
            </w:pPr>
          </w:p>
        </w:tc>
        <w:tc>
          <w:tcPr>
            <w:tcW w:w="4160" w:type="dxa"/>
            <w:gridSpan w:val="11"/>
          </w:tcPr>
          <w:p w14:paraId="5D233740" w14:textId="77777777" w:rsidR="00C5245F" w:rsidRDefault="00C5245F">
            <w:pPr>
              <w:pStyle w:val="EMPTYCELLSTYLE"/>
            </w:pPr>
          </w:p>
        </w:tc>
        <w:tc>
          <w:tcPr>
            <w:tcW w:w="1260" w:type="dxa"/>
            <w:gridSpan w:val="2"/>
          </w:tcPr>
          <w:p w14:paraId="2B0B6DBD" w14:textId="77777777" w:rsidR="00C5245F" w:rsidRDefault="00C5245F">
            <w:pPr>
              <w:pStyle w:val="EMPTYCELLSTYLE"/>
            </w:pPr>
          </w:p>
        </w:tc>
        <w:tc>
          <w:tcPr>
            <w:tcW w:w="1240" w:type="dxa"/>
            <w:gridSpan w:val="5"/>
          </w:tcPr>
          <w:p w14:paraId="707DBD2E" w14:textId="77777777" w:rsidR="00C5245F" w:rsidRDefault="00C5245F">
            <w:pPr>
              <w:pStyle w:val="EMPTYCELLSTYLE"/>
            </w:pPr>
          </w:p>
        </w:tc>
        <w:tc>
          <w:tcPr>
            <w:tcW w:w="980" w:type="dxa"/>
            <w:gridSpan w:val="4"/>
          </w:tcPr>
          <w:p w14:paraId="22CF7F87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0D5C3497" w14:textId="77777777" w:rsidR="00C5245F" w:rsidRDefault="00C5245F">
            <w:pPr>
              <w:pStyle w:val="EMPTYCELLSTYLE"/>
            </w:pPr>
          </w:p>
        </w:tc>
        <w:tc>
          <w:tcPr>
            <w:tcW w:w="380" w:type="dxa"/>
          </w:tcPr>
          <w:p w14:paraId="255A3077" w14:textId="77777777" w:rsidR="00C5245F" w:rsidRDefault="00C5245F">
            <w:pPr>
              <w:pStyle w:val="EMPTYCELLSTYLE"/>
            </w:pPr>
          </w:p>
        </w:tc>
      </w:tr>
      <w:tr w:rsidR="00C5245F" w14:paraId="73859321" w14:textId="77777777">
        <w:trPr>
          <w:trHeight w:hRule="exact" w:val="400"/>
        </w:trPr>
        <w:tc>
          <w:tcPr>
            <w:tcW w:w="400" w:type="dxa"/>
          </w:tcPr>
          <w:p w14:paraId="3ACB1A18" w14:textId="77777777" w:rsidR="00C5245F" w:rsidRDefault="00C5245F">
            <w:pPr>
              <w:pStyle w:val="EMPTYCELLSTYLE"/>
            </w:pP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4D7F9" w14:textId="77777777" w:rsidR="00C5245F" w:rsidRDefault="00F91FC3">
            <w:pPr>
              <w:jc w:val="center"/>
            </w:pPr>
            <w:r>
              <w:rPr>
                <w:sz w:val="24"/>
              </w:rPr>
              <w:t>NO</w:t>
            </w:r>
          </w:p>
        </w:tc>
        <w:tc>
          <w:tcPr>
            <w:tcW w:w="280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E2959" w14:textId="77777777" w:rsidR="00C5245F" w:rsidRDefault="00F91FC3">
            <w:pPr>
              <w:jc w:val="center"/>
            </w:pPr>
            <w:r>
              <w:rPr>
                <w:sz w:val="24"/>
              </w:rPr>
              <w:t>文件编码</w:t>
            </w:r>
          </w:p>
        </w:tc>
        <w:tc>
          <w:tcPr>
            <w:tcW w:w="4160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51685" w14:textId="77777777" w:rsidR="00C5245F" w:rsidRDefault="00F91FC3">
            <w:pPr>
              <w:jc w:val="center"/>
            </w:pPr>
            <w:r>
              <w:rPr>
                <w:sz w:val="24"/>
              </w:rPr>
              <w:t>文件名称</w:t>
            </w:r>
          </w:p>
        </w:tc>
        <w:tc>
          <w:tcPr>
            <w:tcW w:w="1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DC855" w14:textId="77777777" w:rsidR="00C5245F" w:rsidRDefault="00F91FC3">
            <w:pPr>
              <w:jc w:val="center"/>
            </w:pPr>
            <w:r>
              <w:rPr>
                <w:sz w:val="24"/>
              </w:rPr>
              <w:t>准备版本</w:t>
            </w:r>
          </w:p>
        </w:tc>
        <w:tc>
          <w:tcPr>
            <w:tcW w:w="12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B1A74" w14:textId="77777777" w:rsidR="00C5245F" w:rsidRDefault="00F91FC3">
            <w:pPr>
              <w:jc w:val="center"/>
            </w:pPr>
            <w:r>
              <w:rPr>
                <w:sz w:val="24"/>
              </w:rPr>
              <w:t>最新版本</w:t>
            </w:r>
          </w:p>
        </w:tc>
        <w:tc>
          <w:tcPr>
            <w:tcW w:w="10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2A91B" w14:textId="77777777" w:rsidR="00C5245F" w:rsidRDefault="00F91FC3">
            <w:pPr>
              <w:jc w:val="center"/>
            </w:pPr>
            <w:r>
              <w:rPr>
                <w:sz w:val="24"/>
              </w:rPr>
              <w:t>数量</w:t>
            </w:r>
          </w:p>
        </w:tc>
        <w:tc>
          <w:tcPr>
            <w:tcW w:w="380" w:type="dxa"/>
          </w:tcPr>
          <w:p w14:paraId="5FDE7043" w14:textId="77777777" w:rsidR="00C5245F" w:rsidRDefault="00C5245F">
            <w:pPr>
              <w:pStyle w:val="EMPTYCELLSTYLE"/>
            </w:pPr>
          </w:p>
        </w:tc>
      </w:tr>
      <w:tr w:rsidR="00C5245F" w14:paraId="2EC7D07B" w14:textId="77777777">
        <w:trPr>
          <w:trHeight w:hRule="exact" w:val="680"/>
        </w:trPr>
        <w:tc>
          <w:tcPr>
            <w:tcW w:w="400" w:type="dxa"/>
          </w:tcPr>
          <w:p w14:paraId="666A3C31" w14:textId="77777777" w:rsidR="00C5245F" w:rsidRDefault="00C5245F">
            <w:pPr>
              <w:pStyle w:val="EMPTYCELLSTYLE"/>
            </w:pPr>
          </w:p>
        </w:tc>
        <w:tc>
          <w:tcPr>
            <w:tcW w:w="6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41086" w14:textId="77777777" w:rsidR="00C5245F" w:rsidRDefault="00F91FC3"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2800" w:type="dxa"/>
            <w:gridSpan w:val="8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AADAA" w14:textId="77777777" w:rsidR="00C5245F" w:rsidRDefault="00F91FC3">
            <w:pPr>
              <w:jc w:val="left"/>
            </w:pPr>
            <w:r>
              <w:rPr>
                <w:sz w:val="24"/>
              </w:rPr>
              <w:t>FQY-4GAC-TPMAPE-0013</w:t>
            </w:r>
          </w:p>
        </w:tc>
        <w:tc>
          <w:tcPr>
            <w:tcW w:w="4160" w:type="dxa"/>
            <w:gridSpan w:val="11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50316" w14:textId="77777777" w:rsidR="00C5245F" w:rsidRDefault="00F91FC3">
            <w:pPr>
              <w:jc w:val="left"/>
            </w:pPr>
            <w:r>
              <w:rPr>
                <w:sz w:val="24"/>
              </w:rPr>
              <w:t>电动机轴承润滑规程</w:t>
            </w:r>
          </w:p>
        </w:tc>
        <w:tc>
          <w:tcPr>
            <w:tcW w:w="12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442E6" w14:textId="77777777" w:rsidR="00C5245F" w:rsidRDefault="00F91FC3">
            <w:pPr>
              <w:jc w:val="center"/>
            </w:pPr>
            <w:r>
              <w:rPr>
                <w:sz w:val="24"/>
              </w:rPr>
              <w:t>004</w:t>
            </w:r>
          </w:p>
        </w:tc>
        <w:tc>
          <w:tcPr>
            <w:tcW w:w="1240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75E93" w14:textId="77777777" w:rsidR="00C5245F" w:rsidRDefault="00F91FC3">
            <w:pPr>
              <w:jc w:val="center"/>
            </w:pPr>
            <w:r>
              <w:rPr>
                <w:sz w:val="24"/>
              </w:rPr>
              <w:t>008</w:t>
            </w:r>
          </w:p>
        </w:tc>
        <w:tc>
          <w:tcPr>
            <w:tcW w:w="1000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41241" w14:textId="77777777" w:rsidR="00C5245F" w:rsidRDefault="00C5245F">
            <w:ins w:id="4" w:author="editor">
              <w:r>
                <w:t>﻿1</w:t>
              </w:r>
              <w:r>
                <w:t>份</w:t>
              </w:r>
            </w:ins>
          </w:p>
        </w:tc>
        <w:tc>
          <w:tcPr>
            <w:tcW w:w="380" w:type="dxa"/>
          </w:tcPr>
          <w:p w14:paraId="0AFD3430" w14:textId="77777777" w:rsidR="00C5245F" w:rsidRDefault="00C5245F">
            <w:pPr>
              <w:pStyle w:val="EMPTYCELLSTYLE"/>
            </w:pPr>
          </w:p>
        </w:tc>
      </w:tr>
      <w:tr w:rsidR="00C5245F" w14:paraId="2D5BF8BB" w14:textId="77777777">
        <w:trPr>
          <w:trHeight w:hRule="exact" w:val="8660"/>
        </w:trPr>
        <w:tc>
          <w:tcPr>
            <w:tcW w:w="400" w:type="dxa"/>
          </w:tcPr>
          <w:p w14:paraId="4295DD9E" w14:textId="77777777" w:rsidR="00C5245F" w:rsidRDefault="00C5245F">
            <w:pPr>
              <w:pStyle w:val="EMPTYCELLSTYLE"/>
            </w:pPr>
          </w:p>
        </w:tc>
        <w:tc>
          <w:tcPr>
            <w:tcW w:w="660" w:type="dxa"/>
          </w:tcPr>
          <w:p w14:paraId="0A63D590" w14:textId="77777777" w:rsidR="00C5245F" w:rsidRDefault="00C5245F">
            <w:pPr>
              <w:pStyle w:val="EMPTYCELLSTYLE"/>
            </w:pPr>
          </w:p>
        </w:tc>
        <w:tc>
          <w:tcPr>
            <w:tcW w:w="2800" w:type="dxa"/>
            <w:gridSpan w:val="8"/>
          </w:tcPr>
          <w:p w14:paraId="33049CA7" w14:textId="77777777" w:rsidR="00C5245F" w:rsidRDefault="00C5245F">
            <w:pPr>
              <w:pStyle w:val="EMPTYCELLSTYLE"/>
            </w:pPr>
          </w:p>
        </w:tc>
        <w:tc>
          <w:tcPr>
            <w:tcW w:w="4160" w:type="dxa"/>
            <w:gridSpan w:val="11"/>
          </w:tcPr>
          <w:p w14:paraId="52FA7401" w14:textId="77777777" w:rsidR="00C5245F" w:rsidRDefault="00C5245F">
            <w:pPr>
              <w:pStyle w:val="EMPTYCELLSTYLE"/>
            </w:pPr>
          </w:p>
        </w:tc>
        <w:tc>
          <w:tcPr>
            <w:tcW w:w="1260" w:type="dxa"/>
            <w:gridSpan w:val="2"/>
          </w:tcPr>
          <w:p w14:paraId="6D41332F" w14:textId="77777777" w:rsidR="00C5245F" w:rsidRDefault="00C5245F">
            <w:pPr>
              <w:pStyle w:val="EMPTYCELLSTYLE"/>
            </w:pPr>
          </w:p>
        </w:tc>
        <w:tc>
          <w:tcPr>
            <w:tcW w:w="1240" w:type="dxa"/>
            <w:gridSpan w:val="5"/>
          </w:tcPr>
          <w:p w14:paraId="795596B2" w14:textId="77777777" w:rsidR="00C5245F" w:rsidRDefault="00C5245F">
            <w:pPr>
              <w:pStyle w:val="EMPTYCELLSTYLE"/>
            </w:pPr>
          </w:p>
        </w:tc>
        <w:tc>
          <w:tcPr>
            <w:tcW w:w="980" w:type="dxa"/>
            <w:gridSpan w:val="4"/>
          </w:tcPr>
          <w:p w14:paraId="638317FC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373BF8FC" w14:textId="77777777" w:rsidR="00C5245F" w:rsidRDefault="00C5245F">
            <w:pPr>
              <w:pStyle w:val="EMPTYCELLSTYLE"/>
            </w:pPr>
          </w:p>
        </w:tc>
        <w:tc>
          <w:tcPr>
            <w:tcW w:w="380" w:type="dxa"/>
          </w:tcPr>
          <w:p w14:paraId="12CBBE9B" w14:textId="77777777" w:rsidR="00C5245F" w:rsidRDefault="00C5245F">
            <w:pPr>
              <w:pStyle w:val="EMPTYCELLSTYLE"/>
            </w:pPr>
          </w:p>
        </w:tc>
      </w:tr>
      <w:tr w:rsidR="00C5245F" w14:paraId="3CD16D33" w14:textId="77777777">
        <w:trPr>
          <w:trHeight w:hRule="exact" w:val="400"/>
        </w:trPr>
        <w:tc>
          <w:tcPr>
            <w:tcW w:w="400" w:type="dxa"/>
          </w:tcPr>
          <w:p w14:paraId="3C61EF28" w14:textId="77777777" w:rsidR="00C5245F" w:rsidRDefault="00C5245F">
            <w:pPr>
              <w:pStyle w:val="EMPTYCELLSTYLE"/>
              <w:pageBreakBefore/>
            </w:pPr>
            <w:bookmarkStart w:id="5" w:name="JR_PAGE_ANCHOR_0_3"/>
            <w:bookmarkEnd w:id="5"/>
          </w:p>
        </w:tc>
        <w:tc>
          <w:tcPr>
            <w:tcW w:w="1120" w:type="dxa"/>
            <w:gridSpan w:val="4"/>
          </w:tcPr>
          <w:p w14:paraId="1420A77A" w14:textId="77777777" w:rsidR="00C5245F" w:rsidRDefault="00C5245F">
            <w:pPr>
              <w:pStyle w:val="EMPTYCELLSTYLE"/>
            </w:pPr>
          </w:p>
        </w:tc>
        <w:tc>
          <w:tcPr>
            <w:tcW w:w="3280" w:type="dxa"/>
            <w:gridSpan w:val="7"/>
          </w:tcPr>
          <w:p w14:paraId="43C5B3E9" w14:textId="77777777" w:rsidR="00C5245F" w:rsidRDefault="00C5245F">
            <w:pPr>
              <w:pStyle w:val="EMPTYCELLSTYLE"/>
            </w:pPr>
          </w:p>
        </w:tc>
        <w:tc>
          <w:tcPr>
            <w:tcW w:w="1180" w:type="dxa"/>
            <w:gridSpan w:val="4"/>
          </w:tcPr>
          <w:p w14:paraId="1293BB27" w14:textId="77777777" w:rsidR="00C5245F" w:rsidRDefault="00C5245F">
            <w:pPr>
              <w:pStyle w:val="EMPTYCELLSTYLE"/>
            </w:pPr>
          </w:p>
        </w:tc>
        <w:tc>
          <w:tcPr>
            <w:tcW w:w="5460" w:type="dxa"/>
            <w:gridSpan w:val="13"/>
          </w:tcPr>
          <w:p w14:paraId="487F81E9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5EA7B111" w14:textId="77777777" w:rsidR="00C5245F" w:rsidRDefault="00C5245F">
            <w:pPr>
              <w:pStyle w:val="EMPTYCELLSTYLE"/>
            </w:pPr>
          </w:p>
        </w:tc>
        <w:tc>
          <w:tcPr>
            <w:tcW w:w="40" w:type="dxa"/>
            <w:gridSpan w:val="2"/>
          </w:tcPr>
          <w:p w14:paraId="6240C8D1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6A64EC7D" w14:textId="77777777" w:rsidR="00C5245F" w:rsidRDefault="00C5245F">
            <w:pPr>
              <w:pStyle w:val="EMPTYCELLSTYLE"/>
            </w:pPr>
          </w:p>
        </w:tc>
      </w:tr>
      <w:tr w:rsidR="00C5245F" w14:paraId="1BAD205B" w14:textId="77777777">
        <w:trPr>
          <w:trHeight w:hRule="exact" w:val="1580"/>
        </w:trPr>
        <w:tc>
          <w:tcPr>
            <w:tcW w:w="400" w:type="dxa"/>
          </w:tcPr>
          <w:p w14:paraId="495705AF" w14:textId="77777777" w:rsidR="00C5245F" w:rsidRDefault="00C5245F">
            <w:pPr>
              <w:pStyle w:val="EMPTYCELLSTYLE"/>
            </w:pPr>
          </w:p>
        </w:tc>
        <w:tc>
          <w:tcPr>
            <w:tcW w:w="11060" w:type="dxa"/>
            <w:gridSpan w:val="2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F6C85" w14:textId="77777777" w:rsidR="00C5245F" w:rsidRDefault="00C5245F">
            <w:pPr>
              <w:pStyle w:val="EMPTYCELLSTYLE"/>
            </w:pPr>
          </w:p>
        </w:tc>
        <w:tc>
          <w:tcPr>
            <w:tcW w:w="40" w:type="dxa"/>
            <w:gridSpan w:val="2"/>
          </w:tcPr>
          <w:p w14:paraId="05431A0A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7A4A9E70" w14:textId="77777777" w:rsidR="00C5245F" w:rsidRDefault="00C5245F">
            <w:pPr>
              <w:pStyle w:val="EMPTYCELLSTYLE"/>
            </w:pPr>
          </w:p>
        </w:tc>
      </w:tr>
      <w:tr w:rsidR="00C5245F" w14:paraId="715F3A4F" w14:textId="77777777">
        <w:trPr>
          <w:trHeight w:hRule="exact" w:val="220"/>
        </w:trPr>
        <w:tc>
          <w:tcPr>
            <w:tcW w:w="400" w:type="dxa"/>
          </w:tcPr>
          <w:p w14:paraId="5BBF0BAA" w14:textId="77777777" w:rsidR="00C5245F" w:rsidRDefault="00C5245F">
            <w:pPr>
              <w:pStyle w:val="EMPTYCELLSTYLE"/>
            </w:pPr>
          </w:p>
        </w:tc>
        <w:tc>
          <w:tcPr>
            <w:tcW w:w="1120" w:type="dxa"/>
            <w:gridSpan w:val="4"/>
          </w:tcPr>
          <w:p w14:paraId="4B2F52F9" w14:textId="77777777" w:rsidR="00C5245F" w:rsidRDefault="00C5245F">
            <w:pPr>
              <w:pStyle w:val="EMPTYCELLSTYLE"/>
            </w:pPr>
          </w:p>
        </w:tc>
        <w:tc>
          <w:tcPr>
            <w:tcW w:w="3280" w:type="dxa"/>
            <w:gridSpan w:val="7"/>
          </w:tcPr>
          <w:p w14:paraId="718EE89B" w14:textId="77777777" w:rsidR="00C5245F" w:rsidRDefault="00C5245F">
            <w:pPr>
              <w:pStyle w:val="EMPTYCELLSTYLE"/>
            </w:pPr>
          </w:p>
        </w:tc>
        <w:tc>
          <w:tcPr>
            <w:tcW w:w="1180" w:type="dxa"/>
            <w:gridSpan w:val="4"/>
          </w:tcPr>
          <w:p w14:paraId="127E6D76" w14:textId="77777777" w:rsidR="00C5245F" w:rsidRDefault="00C5245F">
            <w:pPr>
              <w:pStyle w:val="EMPTYCELLSTYLE"/>
            </w:pPr>
          </w:p>
        </w:tc>
        <w:tc>
          <w:tcPr>
            <w:tcW w:w="5460" w:type="dxa"/>
            <w:gridSpan w:val="13"/>
          </w:tcPr>
          <w:p w14:paraId="1739F1C1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24FC4132" w14:textId="77777777" w:rsidR="00C5245F" w:rsidRDefault="00C5245F">
            <w:pPr>
              <w:pStyle w:val="EMPTYCELLSTYLE"/>
            </w:pPr>
          </w:p>
        </w:tc>
        <w:tc>
          <w:tcPr>
            <w:tcW w:w="40" w:type="dxa"/>
            <w:gridSpan w:val="2"/>
          </w:tcPr>
          <w:p w14:paraId="7C5DEAF6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3A0BCA5E" w14:textId="77777777" w:rsidR="00C5245F" w:rsidRDefault="00C5245F">
            <w:pPr>
              <w:pStyle w:val="EMPTYCELLSTYLE"/>
            </w:pPr>
          </w:p>
        </w:tc>
      </w:tr>
      <w:tr w:rsidR="00C5245F" w14:paraId="08216817" w14:textId="77777777">
        <w:trPr>
          <w:trHeight w:hRule="exact" w:val="400"/>
        </w:trPr>
        <w:tc>
          <w:tcPr>
            <w:tcW w:w="400" w:type="dxa"/>
          </w:tcPr>
          <w:p w14:paraId="6D4CD172" w14:textId="77777777" w:rsidR="00C5245F" w:rsidRDefault="00C5245F">
            <w:pPr>
              <w:pStyle w:val="EMPTYCELLSTYLE"/>
            </w:pPr>
          </w:p>
        </w:tc>
        <w:tc>
          <w:tcPr>
            <w:tcW w:w="5580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C0038" w14:textId="77777777" w:rsidR="00C5245F" w:rsidRDefault="00F91FC3">
            <w:r>
              <w:rPr>
                <w:sz w:val="24"/>
              </w:rPr>
              <w:t>工单任务编号：</w:t>
            </w:r>
            <w:r>
              <w:rPr>
                <w:sz w:val="24"/>
              </w:rPr>
              <w:t>02382425-01</w:t>
            </w:r>
          </w:p>
        </w:tc>
        <w:tc>
          <w:tcPr>
            <w:tcW w:w="5480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13D48" w14:textId="77777777" w:rsidR="00C5245F" w:rsidRDefault="00F91FC3">
            <w:r>
              <w:rPr>
                <w:sz w:val="24"/>
              </w:rPr>
              <w:t>工单任务状态：完成准备</w:t>
            </w:r>
          </w:p>
        </w:tc>
        <w:tc>
          <w:tcPr>
            <w:tcW w:w="40" w:type="dxa"/>
            <w:gridSpan w:val="2"/>
          </w:tcPr>
          <w:p w14:paraId="2D48E44D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606B1C16" w14:textId="77777777" w:rsidR="00C5245F" w:rsidRDefault="00C5245F">
            <w:pPr>
              <w:pStyle w:val="EMPTYCELLSTYLE"/>
            </w:pPr>
          </w:p>
        </w:tc>
      </w:tr>
      <w:tr w:rsidR="00C5245F" w14:paraId="0EB9A248" w14:textId="77777777">
        <w:trPr>
          <w:trHeight w:hRule="exact" w:val="800"/>
        </w:trPr>
        <w:tc>
          <w:tcPr>
            <w:tcW w:w="400" w:type="dxa"/>
          </w:tcPr>
          <w:p w14:paraId="04A2E3A5" w14:textId="77777777" w:rsidR="00C5245F" w:rsidRDefault="00C5245F">
            <w:pPr>
              <w:pStyle w:val="EMPTYCELLSTYLE"/>
            </w:pPr>
          </w:p>
        </w:tc>
        <w:tc>
          <w:tcPr>
            <w:tcW w:w="11060" w:type="dxa"/>
            <w:gridSpan w:val="2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3E7A3" w14:textId="77777777" w:rsidR="00C5245F" w:rsidRDefault="00F91FC3">
            <w:r>
              <w:rPr>
                <w:sz w:val="24"/>
              </w:rPr>
              <w:t>工单任务名称：</w:t>
            </w:r>
            <w:r>
              <w:rPr>
                <w:sz w:val="24"/>
              </w:rPr>
              <w:t>3GSY101MO</w:t>
            </w:r>
            <w:r>
              <w:rPr>
                <w:sz w:val="24"/>
              </w:rPr>
              <w:t>电机定期加脂</w:t>
            </w:r>
          </w:p>
        </w:tc>
        <w:tc>
          <w:tcPr>
            <w:tcW w:w="40" w:type="dxa"/>
            <w:gridSpan w:val="2"/>
          </w:tcPr>
          <w:p w14:paraId="48DA48FB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792EAD41" w14:textId="77777777" w:rsidR="00C5245F" w:rsidRDefault="00C5245F">
            <w:pPr>
              <w:pStyle w:val="EMPTYCELLSTYLE"/>
            </w:pPr>
          </w:p>
        </w:tc>
      </w:tr>
      <w:tr w:rsidR="00C5245F" w14:paraId="1AE966B9" w14:textId="77777777">
        <w:trPr>
          <w:trHeight w:hRule="exact" w:val="680"/>
        </w:trPr>
        <w:tc>
          <w:tcPr>
            <w:tcW w:w="400" w:type="dxa"/>
          </w:tcPr>
          <w:p w14:paraId="02936DD1" w14:textId="77777777" w:rsidR="00C5245F" w:rsidRDefault="00C5245F">
            <w:pPr>
              <w:pStyle w:val="EMPTYCELLSTYLE"/>
            </w:pPr>
          </w:p>
        </w:tc>
        <w:tc>
          <w:tcPr>
            <w:tcW w:w="5580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88D3E" w14:textId="77777777" w:rsidR="00C5245F" w:rsidRDefault="00F91FC3">
            <w:r>
              <w:rPr>
                <w:sz w:val="24"/>
              </w:rPr>
              <w:t>设备编码：</w:t>
            </w:r>
            <w:r>
              <w:rPr>
                <w:sz w:val="24"/>
              </w:rPr>
              <w:t>3GSY101MO</w:t>
            </w:r>
          </w:p>
        </w:tc>
        <w:tc>
          <w:tcPr>
            <w:tcW w:w="5480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F64B6" w14:textId="77777777" w:rsidR="00C5245F" w:rsidRDefault="00F91FC3">
            <w:r>
              <w:rPr>
                <w:sz w:val="24"/>
              </w:rPr>
              <w:t>设备名称：</w:t>
            </w:r>
            <w:r>
              <w:rPr>
                <w:sz w:val="24"/>
              </w:rPr>
              <w:t>GTCFVS</w:t>
            </w:r>
            <w:r>
              <w:rPr>
                <w:sz w:val="24"/>
              </w:rPr>
              <w:t>电动机（单元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）</w:t>
            </w:r>
          </w:p>
        </w:tc>
        <w:tc>
          <w:tcPr>
            <w:tcW w:w="40" w:type="dxa"/>
            <w:gridSpan w:val="2"/>
          </w:tcPr>
          <w:p w14:paraId="224754CA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258C857A" w14:textId="77777777" w:rsidR="00C5245F" w:rsidRDefault="00C5245F">
            <w:pPr>
              <w:pStyle w:val="EMPTYCELLSTYLE"/>
            </w:pPr>
          </w:p>
        </w:tc>
      </w:tr>
      <w:tr w:rsidR="00C5245F" w14:paraId="749C4B91" w14:textId="77777777">
        <w:trPr>
          <w:trHeight w:hRule="exact" w:val="380"/>
        </w:trPr>
        <w:tc>
          <w:tcPr>
            <w:tcW w:w="400" w:type="dxa"/>
          </w:tcPr>
          <w:p w14:paraId="0716930A" w14:textId="77777777" w:rsidR="00C5245F" w:rsidRDefault="00C5245F">
            <w:pPr>
              <w:pStyle w:val="EMPTYCELLSTYLE"/>
            </w:pPr>
          </w:p>
        </w:tc>
        <w:tc>
          <w:tcPr>
            <w:tcW w:w="11060" w:type="dxa"/>
            <w:gridSpan w:val="29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39338" w14:textId="77777777" w:rsidR="00C5245F" w:rsidRDefault="00F91FC3">
            <w:r>
              <w:rPr>
                <w:sz w:val="24"/>
              </w:rPr>
              <w:t>大纲要求</w:t>
            </w:r>
            <w:r>
              <w:rPr>
                <w:sz w:val="24"/>
              </w:rPr>
              <w:t xml:space="preserve"> / </w:t>
            </w:r>
            <w:r>
              <w:rPr>
                <w:sz w:val="24"/>
              </w:rPr>
              <w:t>工作申请描述：</w:t>
            </w:r>
          </w:p>
        </w:tc>
        <w:tc>
          <w:tcPr>
            <w:tcW w:w="40" w:type="dxa"/>
            <w:gridSpan w:val="2"/>
          </w:tcPr>
          <w:p w14:paraId="720381BD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0B952AEC" w14:textId="77777777" w:rsidR="00C5245F" w:rsidRDefault="00C5245F">
            <w:pPr>
              <w:pStyle w:val="EMPTYCELLSTYLE"/>
            </w:pPr>
          </w:p>
        </w:tc>
      </w:tr>
      <w:tr w:rsidR="00C5245F" w14:paraId="0B26090B" w14:textId="77777777">
        <w:trPr>
          <w:trHeight w:hRule="exact" w:val="1300"/>
        </w:trPr>
        <w:tc>
          <w:tcPr>
            <w:tcW w:w="400" w:type="dxa"/>
          </w:tcPr>
          <w:p w14:paraId="2B0BDD7B" w14:textId="77777777" w:rsidR="00C5245F" w:rsidRDefault="00C5245F">
            <w:pPr>
              <w:pStyle w:val="EMPTYCELLSTYLE"/>
            </w:pPr>
          </w:p>
        </w:tc>
        <w:tc>
          <w:tcPr>
            <w:tcW w:w="11060" w:type="dxa"/>
            <w:gridSpan w:val="29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C8F6E" w14:textId="77777777" w:rsidR="00C5245F" w:rsidRDefault="00F91FC3">
            <w:pPr>
              <w:jc w:val="left"/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）检查轴承运行声音。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）记录轴承初始温度。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）分多次添加润滑脂，监视轴承温度。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）记录轴承稳定温度。</w:t>
            </w:r>
            <w:r>
              <w:rPr>
                <w:sz w:val="24"/>
              </w:rPr>
              <w:br/>
            </w:r>
          </w:p>
        </w:tc>
        <w:tc>
          <w:tcPr>
            <w:tcW w:w="40" w:type="dxa"/>
            <w:gridSpan w:val="2"/>
          </w:tcPr>
          <w:p w14:paraId="0B5716FA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27192826" w14:textId="77777777" w:rsidR="00C5245F" w:rsidRDefault="00C5245F">
            <w:pPr>
              <w:pStyle w:val="EMPTYCELLSTYLE"/>
            </w:pPr>
          </w:p>
        </w:tc>
      </w:tr>
      <w:tr w:rsidR="00C5245F" w14:paraId="2986208E" w14:textId="77777777">
        <w:trPr>
          <w:trHeight w:hRule="exact" w:val="340"/>
        </w:trPr>
        <w:tc>
          <w:tcPr>
            <w:tcW w:w="400" w:type="dxa"/>
          </w:tcPr>
          <w:p w14:paraId="4D35B4EA" w14:textId="77777777" w:rsidR="00C5245F" w:rsidRDefault="00C5245F">
            <w:pPr>
              <w:pStyle w:val="EMPTYCELLSTYLE"/>
            </w:pPr>
          </w:p>
        </w:tc>
        <w:tc>
          <w:tcPr>
            <w:tcW w:w="11060" w:type="dxa"/>
            <w:gridSpan w:val="29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A42E6" w14:textId="77777777" w:rsidR="00C5245F" w:rsidRDefault="00F91FC3">
            <w:r>
              <w:rPr>
                <w:sz w:val="24"/>
              </w:rPr>
              <w:t>缺陷分析（仅适用于</w:t>
            </w:r>
            <w:r>
              <w:rPr>
                <w:sz w:val="24"/>
              </w:rPr>
              <w:t xml:space="preserve"> CM 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 xml:space="preserve"> DM </w:t>
            </w:r>
            <w:r>
              <w:rPr>
                <w:sz w:val="24"/>
              </w:rPr>
              <w:t>）：</w:t>
            </w:r>
          </w:p>
        </w:tc>
        <w:tc>
          <w:tcPr>
            <w:tcW w:w="40" w:type="dxa"/>
            <w:gridSpan w:val="2"/>
          </w:tcPr>
          <w:p w14:paraId="27953118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218940C2" w14:textId="77777777" w:rsidR="00C5245F" w:rsidRDefault="00C5245F">
            <w:pPr>
              <w:pStyle w:val="EMPTYCELLSTYLE"/>
            </w:pPr>
          </w:p>
        </w:tc>
      </w:tr>
      <w:tr w:rsidR="00C5245F" w14:paraId="207586B0" w14:textId="77777777">
        <w:trPr>
          <w:trHeight w:hRule="exact" w:val="1000"/>
        </w:trPr>
        <w:tc>
          <w:tcPr>
            <w:tcW w:w="400" w:type="dxa"/>
          </w:tcPr>
          <w:p w14:paraId="199BA568" w14:textId="77777777" w:rsidR="00C5245F" w:rsidRDefault="00C5245F">
            <w:pPr>
              <w:pStyle w:val="EMPTYCELLSTYLE"/>
            </w:pPr>
          </w:p>
        </w:tc>
        <w:tc>
          <w:tcPr>
            <w:tcW w:w="11060" w:type="dxa"/>
            <w:gridSpan w:val="29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2534A4" w14:textId="77777777" w:rsidR="00C5245F" w:rsidRDefault="00F91FC3">
            <w:pPr>
              <w:jc w:val="left"/>
            </w:pPr>
            <w:r>
              <w:rPr>
                <w:sz w:val="22"/>
              </w:rPr>
              <w:t>NULL</w:t>
            </w:r>
          </w:p>
        </w:tc>
        <w:tc>
          <w:tcPr>
            <w:tcW w:w="40" w:type="dxa"/>
            <w:gridSpan w:val="2"/>
          </w:tcPr>
          <w:p w14:paraId="45613159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3CAEFEE6" w14:textId="77777777" w:rsidR="00C5245F" w:rsidRDefault="00C5245F">
            <w:pPr>
              <w:pStyle w:val="EMPTYCELLSTYLE"/>
            </w:pPr>
          </w:p>
        </w:tc>
      </w:tr>
      <w:tr w:rsidR="00C5245F" w14:paraId="3FF90CE9" w14:textId="77777777">
        <w:trPr>
          <w:trHeight w:hRule="exact" w:val="400"/>
        </w:trPr>
        <w:tc>
          <w:tcPr>
            <w:tcW w:w="400" w:type="dxa"/>
          </w:tcPr>
          <w:p w14:paraId="57BCCC34" w14:textId="77777777" w:rsidR="00C5245F" w:rsidRDefault="00C5245F">
            <w:pPr>
              <w:pStyle w:val="EMPTYCELLSTYLE"/>
            </w:pPr>
          </w:p>
        </w:tc>
        <w:tc>
          <w:tcPr>
            <w:tcW w:w="11060" w:type="dxa"/>
            <w:gridSpan w:val="29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2BE90" w14:textId="77777777" w:rsidR="00C5245F" w:rsidRDefault="00F91FC3">
            <w:r>
              <w:rPr>
                <w:sz w:val="24"/>
              </w:rPr>
              <w:t>隔离要求</w:t>
            </w:r>
            <w:r>
              <w:rPr>
                <w:sz w:val="24"/>
              </w:rPr>
              <w:t>:</w:t>
            </w:r>
          </w:p>
        </w:tc>
        <w:tc>
          <w:tcPr>
            <w:tcW w:w="40" w:type="dxa"/>
            <w:gridSpan w:val="2"/>
          </w:tcPr>
          <w:p w14:paraId="7B853B5A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4142EFDF" w14:textId="77777777" w:rsidR="00C5245F" w:rsidRDefault="00C5245F">
            <w:pPr>
              <w:pStyle w:val="EMPTYCELLSTYLE"/>
            </w:pPr>
          </w:p>
        </w:tc>
      </w:tr>
      <w:tr w:rsidR="00C5245F" w14:paraId="4A54F97C" w14:textId="77777777">
        <w:trPr>
          <w:trHeight w:hRule="exact" w:val="2800"/>
        </w:trPr>
        <w:tc>
          <w:tcPr>
            <w:tcW w:w="400" w:type="dxa"/>
          </w:tcPr>
          <w:p w14:paraId="50712AC0" w14:textId="77777777" w:rsidR="00C5245F" w:rsidRDefault="00C5245F">
            <w:pPr>
              <w:pStyle w:val="EMPTYCELLSTYLE"/>
            </w:pPr>
          </w:p>
        </w:tc>
        <w:tc>
          <w:tcPr>
            <w:tcW w:w="11060" w:type="dxa"/>
            <w:gridSpan w:val="29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1D501" w14:textId="77777777" w:rsidR="00C5245F" w:rsidRDefault="00F91FC3">
            <w:pPr>
              <w:jc w:val="left"/>
            </w:pPr>
            <w:r>
              <w:rPr>
                <w:sz w:val="22"/>
              </w:rPr>
              <w:t>隔离措施需求</w:t>
            </w:r>
            <w:r>
              <w:rPr>
                <w:sz w:val="22"/>
              </w:rPr>
              <w:t>:</w:t>
            </w:r>
            <w:r>
              <w:rPr>
                <w:sz w:val="22"/>
              </w:rPr>
              <w:br/>
              <w:t>1</w:t>
            </w:r>
            <w:r>
              <w:rPr>
                <w:sz w:val="22"/>
              </w:rPr>
              <w:t>、设备状态：</w:t>
            </w:r>
            <w:r>
              <w:rPr>
                <w:sz w:val="22"/>
              </w:rPr>
              <w:t>3GSY101MO</w:t>
            </w:r>
            <w:r>
              <w:rPr>
                <w:sz w:val="22"/>
              </w:rPr>
              <w:t>电动机运行</w:t>
            </w:r>
            <w:r>
              <w:rPr>
                <w:sz w:val="22"/>
              </w:rPr>
              <w:br/>
              <w:t>2</w:t>
            </w:r>
            <w:r>
              <w:rPr>
                <w:sz w:val="22"/>
              </w:rPr>
              <w:t>、电气隔离需求：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无（加油操作电机需处于运转状态）</w:t>
            </w:r>
            <w:r>
              <w:rPr>
                <w:sz w:val="22"/>
              </w:rPr>
              <w:br/>
              <w:t>3</w:t>
            </w:r>
            <w:r>
              <w:rPr>
                <w:sz w:val="22"/>
              </w:rPr>
              <w:t>、工艺隔离需求：</w:t>
            </w:r>
            <w:r>
              <w:rPr>
                <w:sz w:val="22"/>
              </w:rPr>
              <w:t>N/A</w:t>
            </w:r>
            <w:r>
              <w:rPr>
                <w:sz w:val="22"/>
              </w:rPr>
              <w:br/>
              <w:t>4</w:t>
            </w:r>
            <w:r>
              <w:rPr>
                <w:sz w:val="22"/>
              </w:rPr>
              <w:t>、仪控隔离需求：</w:t>
            </w:r>
            <w:r>
              <w:rPr>
                <w:sz w:val="22"/>
              </w:rPr>
              <w:t>N/A</w:t>
            </w:r>
            <w:r>
              <w:rPr>
                <w:sz w:val="22"/>
              </w:rPr>
              <w:br/>
              <w:t>5</w:t>
            </w:r>
            <w:r>
              <w:rPr>
                <w:sz w:val="22"/>
              </w:rPr>
              <w:t>、占用的需求：</w:t>
            </w:r>
            <w:r>
              <w:rPr>
                <w:sz w:val="22"/>
              </w:rPr>
              <w:t>N/A</w:t>
            </w:r>
            <w:r>
              <w:rPr>
                <w:sz w:val="22"/>
              </w:rPr>
              <w:br/>
              <w:t>6</w:t>
            </w:r>
            <w:r>
              <w:rPr>
                <w:sz w:val="22"/>
              </w:rPr>
              <w:t>、是否需要消防隔离：</w:t>
            </w:r>
            <w:r>
              <w:rPr>
                <w:sz w:val="22"/>
              </w:rPr>
              <w:t>N/A</w:t>
            </w:r>
            <w:r>
              <w:rPr>
                <w:sz w:val="22"/>
              </w:rPr>
              <w:br/>
              <w:t>7</w:t>
            </w:r>
            <w:r>
              <w:rPr>
                <w:sz w:val="22"/>
              </w:rPr>
              <w:t>、是否需要运行配合：</w:t>
            </w:r>
            <w:r>
              <w:rPr>
                <w:sz w:val="22"/>
              </w:rPr>
              <w:t>N/A</w:t>
            </w:r>
            <w:r>
              <w:rPr>
                <w:sz w:val="22"/>
              </w:rPr>
              <w:t>；</w:t>
            </w:r>
            <w:r>
              <w:rPr>
                <w:sz w:val="22"/>
              </w:rPr>
              <w:br/>
            </w:r>
            <w:r>
              <w:rPr>
                <w:sz w:val="22"/>
              </w:rPr>
              <w:t>风险分析：</w:t>
            </w:r>
            <w:r>
              <w:rPr>
                <w:sz w:val="22"/>
              </w:rPr>
              <w:t>N/A</w:t>
            </w:r>
            <w:r>
              <w:rPr>
                <w:sz w:val="22"/>
              </w:rPr>
              <w:t>；</w:t>
            </w:r>
            <w:r>
              <w:rPr>
                <w:sz w:val="22"/>
              </w:rPr>
              <w:br/>
            </w:r>
            <w:r>
              <w:rPr>
                <w:sz w:val="22"/>
              </w:rPr>
              <w:br/>
            </w:r>
          </w:p>
        </w:tc>
        <w:tc>
          <w:tcPr>
            <w:tcW w:w="40" w:type="dxa"/>
            <w:gridSpan w:val="2"/>
          </w:tcPr>
          <w:p w14:paraId="2FD54541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23CEA9CE" w14:textId="77777777" w:rsidR="00C5245F" w:rsidRDefault="00C5245F">
            <w:pPr>
              <w:pStyle w:val="EMPTYCELLSTYLE"/>
            </w:pPr>
          </w:p>
        </w:tc>
      </w:tr>
      <w:tr w:rsidR="00C5245F" w14:paraId="2F9C1E3A" w14:textId="77777777">
        <w:trPr>
          <w:trHeight w:hRule="exact" w:val="400"/>
        </w:trPr>
        <w:tc>
          <w:tcPr>
            <w:tcW w:w="400" w:type="dxa"/>
          </w:tcPr>
          <w:p w14:paraId="38F3E5FC" w14:textId="77777777" w:rsidR="00C5245F" w:rsidRDefault="00C5245F">
            <w:pPr>
              <w:pStyle w:val="EMPTYCELLSTYLE"/>
            </w:pPr>
          </w:p>
        </w:tc>
        <w:tc>
          <w:tcPr>
            <w:tcW w:w="11060" w:type="dxa"/>
            <w:gridSpan w:val="29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AC983" w14:textId="77777777" w:rsidR="00C5245F" w:rsidRDefault="00F91FC3">
            <w:r>
              <w:rPr>
                <w:sz w:val="24"/>
              </w:rPr>
              <w:t>工器具、材料：</w:t>
            </w:r>
          </w:p>
        </w:tc>
        <w:tc>
          <w:tcPr>
            <w:tcW w:w="40" w:type="dxa"/>
            <w:gridSpan w:val="2"/>
          </w:tcPr>
          <w:p w14:paraId="21A1A60C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516BCCC9" w14:textId="77777777" w:rsidR="00C5245F" w:rsidRDefault="00C5245F">
            <w:pPr>
              <w:pStyle w:val="EMPTYCELLSTYLE"/>
            </w:pPr>
          </w:p>
        </w:tc>
      </w:tr>
      <w:tr w:rsidR="00C5245F" w14:paraId="73A37FFB" w14:textId="77777777">
        <w:trPr>
          <w:trHeight w:hRule="exact" w:val="900"/>
        </w:trPr>
        <w:tc>
          <w:tcPr>
            <w:tcW w:w="400" w:type="dxa"/>
          </w:tcPr>
          <w:p w14:paraId="13405D6E" w14:textId="77777777" w:rsidR="00C5245F" w:rsidRDefault="00C5245F">
            <w:pPr>
              <w:pStyle w:val="EMPTYCELLSTYLE"/>
            </w:pPr>
          </w:p>
        </w:tc>
        <w:tc>
          <w:tcPr>
            <w:tcW w:w="11060" w:type="dxa"/>
            <w:gridSpan w:val="29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D0DF1" w14:textId="77777777" w:rsidR="00C5245F" w:rsidRDefault="00F91FC3">
            <w:pPr>
              <w:jc w:val="left"/>
            </w:pPr>
            <w:r>
              <w:rPr>
                <w:sz w:val="24"/>
              </w:rPr>
              <w:t>详见维修规程中的工器具、备件和材料清单</w:t>
            </w:r>
          </w:p>
        </w:tc>
        <w:tc>
          <w:tcPr>
            <w:tcW w:w="40" w:type="dxa"/>
            <w:gridSpan w:val="2"/>
          </w:tcPr>
          <w:p w14:paraId="521CAD3E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312F036F" w14:textId="77777777" w:rsidR="00C5245F" w:rsidRDefault="00C5245F">
            <w:pPr>
              <w:pStyle w:val="EMPTYCELLSTYLE"/>
            </w:pPr>
          </w:p>
        </w:tc>
      </w:tr>
      <w:tr w:rsidR="00C5245F" w14:paraId="5CBFC33E" w14:textId="77777777">
        <w:trPr>
          <w:trHeight w:hRule="exact" w:val="380"/>
        </w:trPr>
        <w:tc>
          <w:tcPr>
            <w:tcW w:w="400" w:type="dxa"/>
          </w:tcPr>
          <w:p w14:paraId="6271A509" w14:textId="77777777" w:rsidR="00C5245F" w:rsidRDefault="00C5245F">
            <w:pPr>
              <w:pStyle w:val="EMPTYCELLSTYLE"/>
            </w:pPr>
          </w:p>
        </w:tc>
        <w:tc>
          <w:tcPr>
            <w:tcW w:w="11060" w:type="dxa"/>
            <w:gridSpan w:val="2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536FE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风险分析：</w:t>
            </w:r>
          </w:p>
        </w:tc>
        <w:tc>
          <w:tcPr>
            <w:tcW w:w="40" w:type="dxa"/>
            <w:gridSpan w:val="2"/>
          </w:tcPr>
          <w:p w14:paraId="5AAB7741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7F0ACF4D" w14:textId="77777777" w:rsidR="00C5245F" w:rsidRDefault="00C5245F">
            <w:pPr>
              <w:pStyle w:val="EMPTYCELLSTYLE"/>
            </w:pPr>
          </w:p>
        </w:tc>
      </w:tr>
      <w:tr w:rsidR="00C5245F" w14:paraId="2C814C05" w14:textId="77777777">
        <w:trPr>
          <w:trHeight w:hRule="exact" w:val="420"/>
        </w:trPr>
        <w:tc>
          <w:tcPr>
            <w:tcW w:w="400" w:type="dxa"/>
          </w:tcPr>
          <w:p w14:paraId="43B20E8B" w14:textId="77777777" w:rsidR="00C5245F" w:rsidRDefault="00C5245F">
            <w:pPr>
              <w:pStyle w:val="EMPTYCELLSTYLE"/>
            </w:pPr>
          </w:p>
        </w:tc>
        <w:tc>
          <w:tcPr>
            <w:tcW w:w="11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4CF5A" w14:textId="77777777" w:rsidR="00C5245F" w:rsidRDefault="00F91FC3">
            <w:pPr>
              <w:jc w:val="center"/>
            </w:pPr>
            <w:r>
              <w:rPr>
                <w:sz w:val="24"/>
              </w:rPr>
              <w:t>风险代码</w:t>
            </w:r>
          </w:p>
        </w:tc>
        <w:tc>
          <w:tcPr>
            <w:tcW w:w="32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375E8" w14:textId="77777777" w:rsidR="00C5245F" w:rsidRDefault="00F91FC3">
            <w:pPr>
              <w:jc w:val="center"/>
            </w:pPr>
            <w:r>
              <w:rPr>
                <w:sz w:val="24"/>
              </w:rPr>
              <w:t>风险名称</w:t>
            </w:r>
          </w:p>
        </w:tc>
        <w:tc>
          <w:tcPr>
            <w:tcW w:w="6660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F0054" w14:textId="77777777" w:rsidR="00C5245F" w:rsidRDefault="00F91FC3">
            <w:pPr>
              <w:jc w:val="center"/>
            </w:pPr>
            <w:r>
              <w:rPr>
                <w:sz w:val="24"/>
              </w:rPr>
              <w:t>风险分析与应对措施</w:t>
            </w:r>
          </w:p>
        </w:tc>
        <w:tc>
          <w:tcPr>
            <w:tcW w:w="40" w:type="dxa"/>
            <w:gridSpan w:val="2"/>
          </w:tcPr>
          <w:p w14:paraId="73BC4F15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1A32DE27" w14:textId="77777777" w:rsidR="00C5245F" w:rsidRDefault="00C5245F">
            <w:pPr>
              <w:pStyle w:val="EMPTYCELLSTYLE"/>
            </w:pPr>
          </w:p>
        </w:tc>
      </w:tr>
      <w:tr w:rsidR="00C5245F" w14:paraId="5A89C73E" w14:textId="77777777">
        <w:trPr>
          <w:trHeight w:hRule="exact" w:val="1200"/>
        </w:trPr>
        <w:tc>
          <w:tcPr>
            <w:tcW w:w="400" w:type="dxa"/>
          </w:tcPr>
          <w:p w14:paraId="774E2B16" w14:textId="77777777" w:rsidR="00C5245F" w:rsidRDefault="00C5245F">
            <w:pPr>
              <w:pStyle w:val="EMPTYCELLSTYLE"/>
            </w:pPr>
          </w:p>
        </w:tc>
        <w:tc>
          <w:tcPr>
            <w:tcW w:w="11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7F1F1" w14:textId="77777777" w:rsidR="00C5245F" w:rsidRDefault="00F91FC3">
            <w:pPr>
              <w:jc w:val="center"/>
            </w:pPr>
            <w:r>
              <w:rPr>
                <w:sz w:val="24"/>
              </w:rPr>
              <w:t>B0202</w:t>
            </w:r>
          </w:p>
        </w:tc>
        <w:tc>
          <w:tcPr>
            <w:tcW w:w="32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96345" w14:textId="77777777" w:rsidR="00C5245F" w:rsidRDefault="00F91FC3">
            <w:pPr>
              <w:jc w:val="left"/>
            </w:pPr>
            <w:r>
              <w:rPr>
                <w:sz w:val="24"/>
              </w:rPr>
              <w:t>工作期间设备状态改变</w:t>
            </w:r>
          </w:p>
        </w:tc>
        <w:tc>
          <w:tcPr>
            <w:tcW w:w="6660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23B2A" w14:textId="77777777" w:rsidR="00C5245F" w:rsidRDefault="00F91FC3">
            <w:pPr>
              <w:jc w:val="left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与运行沟通，做好安全措施；严格按照规程执行；发现异常情况时停止工作，等异常情况澄清后再继续执行</w:t>
            </w:r>
            <w:r>
              <w:rPr>
                <w:sz w:val="24"/>
              </w:rPr>
              <w:br/>
            </w:r>
          </w:p>
        </w:tc>
        <w:tc>
          <w:tcPr>
            <w:tcW w:w="40" w:type="dxa"/>
            <w:gridSpan w:val="2"/>
          </w:tcPr>
          <w:p w14:paraId="0F747FB8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035477EF" w14:textId="77777777" w:rsidR="00C5245F" w:rsidRDefault="00C5245F">
            <w:pPr>
              <w:pStyle w:val="EMPTYCELLSTYLE"/>
            </w:pPr>
          </w:p>
        </w:tc>
      </w:tr>
      <w:tr w:rsidR="00C5245F" w14:paraId="77982304" w14:textId="77777777">
        <w:trPr>
          <w:trHeight w:hRule="exact" w:val="1200"/>
        </w:trPr>
        <w:tc>
          <w:tcPr>
            <w:tcW w:w="400" w:type="dxa"/>
          </w:tcPr>
          <w:p w14:paraId="72AD70EF" w14:textId="77777777" w:rsidR="00C5245F" w:rsidRDefault="00C5245F">
            <w:pPr>
              <w:pStyle w:val="EMPTYCELLSTYLE"/>
            </w:pPr>
          </w:p>
        </w:tc>
        <w:tc>
          <w:tcPr>
            <w:tcW w:w="11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288C0" w14:textId="77777777" w:rsidR="00C5245F" w:rsidRDefault="00F91FC3">
            <w:pPr>
              <w:jc w:val="center"/>
            </w:pPr>
            <w:r>
              <w:rPr>
                <w:sz w:val="24"/>
              </w:rPr>
              <w:t>B0301</w:t>
            </w:r>
          </w:p>
        </w:tc>
        <w:tc>
          <w:tcPr>
            <w:tcW w:w="32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4CE0B" w14:textId="77777777" w:rsidR="00C5245F" w:rsidRDefault="00F91FC3">
            <w:pPr>
              <w:jc w:val="left"/>
            </w:pPr>
            <w:r>
              <w:rPr>
                <w:sz w:val="24"/>
              </w:rPr>
              <w:t>系统或设备部分带电</w:t>
            </w:r>
          </w:p>
        </w:tc>
        <w:tc>
          <w:tcPr>
            <w:tcW w:w="6660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160DA" w14:textId="77777777" w:rsidR="00C5245F" w:rsidRDefault="00F91FC3">
            <w:pPr>
              <w:jc w:val="left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正确使用个人防护用品和工器具，特别注意衣物的领口和袖口要扣好；保持电气安全距离；禁止触碰带电设备；严禁超范围工作。专人监护，谨慎操作；</w:t>
            </w:r>
            <w:r>
              <w:rPr>
                <w:sz w:val="24"/>
              </w:rPr>
              <w:br/>
            </w:r>
          </w:p>
        </w:tc>
        <w:tc>
          <w:tcPr>
            <w:tcW w:w="40" w:type="dxa"/>
            <w:gridSpan w:val="2"/>
          </w:tcPr>
          <w:p w14:paraId="361D6868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213B3620" w14:textId="77777777" w:rsidR="00C5245F" w:rsidRDefault="00C5245F">
            <w:pPr>
              <w:pStyle w:val="EMPTYCELLSTYLE"/>
            </w:pPr>
          </w:p>
        </w:tc>
      </w:tr>
      <w:tr w:rsidR="00C5245F" w14:paraId="43A2365F" w14:textId="77777777">
        <w:trPr>
          <w:trHeight w:hRule="exact" w:val="1200"/>
        </w:trPr>
        <w:tc>
          <w:tcPr>
            <w:tcW w:w="400" w:type="dxa"/>
          </w:tcPr>
          <w:p w14:paraId="228455E7" w14:textId="77777777" w:rsidR="00C5245F" w:rsidRDefault="00C5245F">
            <w:pPr>
              <w:pStyle w:val="EMPTYCELLSTYLE"/>
            </w:pPr>
          </w:p>
        </w:tc>
        <w:tc>
          <w:tcPr>
            <w:tcW w:w="11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045BA" w14:textId="77777777" w:rsidR="00C5245F" w:rsidRDefault="00F91FC3">
            <w:pPr>
              <w:jc w:val="center"/>
            </w:pPr>
            <w:r>
              <w:rPr>
                <w:sz w:val="24"/>
              </w:rPr>
              <w:t>B0302</w:t>
            </w:r>
          </w:p>
        </w:tc>
        <w:tc>
          <w:tcPr>
            <w:tcW w:w="32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FBCFF" w14:textId="77777777" w:rsidR="00C5245F" w:rsidRDefault="00F91FC3">
            <w:pPr>
              <w:jc w:val="left"/>
            </w:pPr>
            <w:r>
              <w:rPr>
                <w:sz w:val="24"/>
              </w:rPr>
              <w:t>相邻其它系统设备带电</w:t>
            </w:r>
          </w:p>
        </w:tc>
        <w:tc>
          <w:tcPr>
            <w:tcW w:w="6660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266F8" w14:textId="77777777" w:rsidR="00C5245F" w:rsidRDefault="00F91FC3">
            <w:pPr>
              <w:jc w:val="left"/>
            </w:pPr>
            <w:r>
              <w:rPr>
                <w:sz w:val="24"/>
              </w:rPr>
              <w:t>使用警示带设立工作区域，注意勿碰周围带电设备，做好防护措施；开工前核对设备编码，确认工作位置，防止误入带电间隔。与带电设备保持安全距离，切勿跨隔离区域工作。</w:t>
            </w:r>
            <w:r>
              <w:rPr>
                <w:sz w:val="24"/>
              </w:rPr>
              <w:br/>
            </w:r>
          </w:p>
        </w:tc>
        <w:tc>
          <w:tcPr>
            <w:tcW w:w="40" w:type="dxa"/>
            <w:gridSpan w:val="2"/>
          </w:tcPr>
          <w:p w14:paraId="0714F3E4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49DD235B" w14:textId="77777777" w:rsidR="00C5245F" w:rsidRDefault="00C5245F">
            <w:pPr>
              <w:pStyle w:val="EMPTYCELLSTYLE"/>
            </w:pPr>
          </w:p>
        </w:tc>
      </w:tr>
      <w:tr w:rsidR="00C5245F" w14:paraId="6A4A939B" w14:textId="77777777">
        <w:trPr>
          <w:trHeight w:hRule="exact" w:val="1200"/>
        </w:trPr>
        <w:tc>
          <w:tcPr>
            <w:tcW w:w="400" w:type="dxa"/>
          </w:tcPr>
          <w:p w14:paraId="410CABF6" w14:textId="77777777" w:rsidR="00C5245F" w:rsidRDefault="00C5245F">
            <w:pPr>
              <w:pStyle w:val="EMPTYCELLSTYLE"/>
            </w:pPr>
          </w:p>
        </w:tc>
        <w:tc>
          <w:tcPr>
            <w:tcW w:w="11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DC0DB" w14:textId="77777777" w:rsidR="00C5245F" w:rsidRDefault="00F91FC3">
            <w:pPr>
              <w:jc w:val="center"/>
            </w:pPr>
            <w:r>
              <w:rPr>
                <w:sz w:val="24"/>
              </w:rPr>
              <w:t>B0401</w:t>
            </w:r>
          </w:p>
        </w:tc>
        <w:tc>
          <w:tcPr>
            <w:tcW w:w="32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C45C8" w14:textId="77777777" w:rsidR="00C5245F" w:rsidRDefault="00F91FC3">
            <w:pPr>
              <w:jc w:val="left"/>
            </w:pPr>
            <w:r>
              <w:rPr>
                <w:sz w:val="24"/>
              </w:rPr>
              <w:t>走错间隔、弄错对象</w:t>
            </w:r>
          </w:p>
        </w:tc>
        <w:tc>
          <w:tcPr>
            <w:tcW w:w="6660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DFAA5" w14:textId="77777777" w:rsidR="00C5245F" w:rsidRDefault="00F91FC3">
            <w:pPr>
              <w:jc w:val="left"/>
            </w:pPr>
            <w:r>
              <w:rPr>
                <w:sz w:val="24"/>
              </w:rPr>
              <w:t>核对机组房间号。</w:t>
            </w:r>
            <w:r>
              <w:rPr>
                <w:sz w:val="24"/>
              </w:rPr>
              <w:br/>
            </w:r>
          </w:p>
        </w:tc>
        <w:tc>
          <w:tcPr>
            <w:tcW w:w="40" w:type="dxa"/>
            <w:gridSpan w:val="2"/>
          </w:tcPr>
          <w:p w14:paraId="1A2588D9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2CFFBEE1" w14:textId="77777777" w:rsidR="00C5245F" w:rsidRDefault="00C5245F">
            <w:pPr>
              <w:pStyle w:val="EMPTYCELLSTYLE"/>
            </w:pPr>
          </w:p>
        </w:tc>
      </w:tr>
      <w:tr w:rsidR="00C5245F" w14:paraId="0B472908" w14:textId="77777777">
        <w:trPr>
          <w:trHeight w:hRule="exact" w:val="700"/>
        </w:trPr>
        <w:tc>
          <w:tcPr>
            <w:tcW w:w="400" w:type="dxa"/>
          </w:tcPr>
          <w:p w14:paraId="4A0D814B" w14:textId="77777777" w:rsidR="00C5245F" w:rsidRDefault="00C5245F">
            <w:pPr>
              <w:pStyle w:val="EMPTYCELLSTYLE"/>
            </w:pPr>
          </w:p>
        </w:tc>
        <w:tc>
          <w:tcPr>
            <w:tcW w:w="1120" w:type="dxa"/>
            <w:gridSpan w:val="4"/>
          </w:tcPr>
          <w:p w14:paraId="0325E7E0" w14:textId="77777777" w:rsidR="00C5245F" w:rsidRDefault="00C5245F">
            <w:pPr>
              <w:pStyle w:val="EMPTYCELLSTYLE"/>
            </w:pPr>
          </w:p>
        </w:tc>
        <w:tc>
          <w:tcPr>
            <w:tcW w:w="3280" w:type="dxa"/>
            <w:gridSpan w:val="7"/>
          </w:tcPr>
          <w:p w14:paraId="603D36BE" w14:textId="77777777" w:rsidR="00C5245F" w:rsidRDefault="00C5245F">
            <w:pPr>
              <w:pStyle w:val="EMPTYCELLSTYLE"/>
            </w:pPr>
          </w:p>
        </w:tc>
        <w:tc>
          <w:tcPr>
            <w:tcW w:w="1180" w:type="dxa"/>
            <w:gridSpan w:val="4"/>
          </w:tcPr>
          <w:p w14:paraId="276A03F9" w14:textId="77777777" w:rsidR="00C5245F" w:rsidRDefault="00C5245F">
            <w:pPr>
              <w:pStyle w:val="EMPTYCELLSTYLE"/>
            </w:pPr>
          </w:p>
        </w:tc>
        <w:tc>
          <w:tcPr>
            <w:tcW w:w="5460" w:type="dxa"/>
            <w:gridSpan w:val="13"/>
          </w:tcPr>
          <w:p w14:paraId="292735FC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604EC5CF" w14:textId="77777777" w:rsidR="00C5245F" w:rsidRDefault="00C5245F">
            <w:pPr>
              <w:pStyle w:val="EMPTYCELLSTYLE"/>
            </w:pPr>
          </w:p>
        </w:tc>
        <w:tc>
          <w:tcPr>
            <w:tcW w:w="40" w:type="dxa"/>
            <w:gridSpan w:val="2"/>
          </w:tcPr>
          <w:p w14:paraId="4907780E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3E959378" w14:textId="77777777" w:rsidR="00C5245F" w:rsidRDefault="00C5245F">
            <w:pPr>
              <w:pStyle w:val="EMPTYCELLSTYLE"/>
            </w:pPr>
          </w:p>
        </w:tc>
      </w:tr>
      <w:tr w:rsidR="00C5245F" w14:paraId="4C9A193C" w14:textId="77777777">
        <w:trPr>
          <w:trHeight w:hRule="exact" w:val="400"/>
        </w:trPr>
        <w:tc>
          <w:tcPr>
            <w:tcW w:w="400" w:type="dxa"/>
          </w:tcPr>
          <w:p w14:paraId="43FDC17E" w14:textId="77777777" w:rsidR="00C5245F" w:rsidRDefault="00C5245F">
            <w:pPr>
              <w:pStyle w:val="EMPTYCELLSTYLE"/>
              <w:pageBreakBefore/>
            </w:pPr>
            <w:bookmarkStart w:id="6" w:name="JR_PAGE_ANCHOR_0_4"/>
            <w:bookmarkEnd w:id="6"/>
          </w:p>
        </w:tc>
        <w:tc>
          <w:tcPr>
            <w:tcW w:w="680" w:type="dxa"/>
            <w:gridSpan w:val="2"/>
          </w:tcPr>
          <w:p w14:paraId="78F4D157" w14:textId="77777777" w:rsidR="00C5245F" w:rsidRDefault="00C5245F">
            <w:pPr>
              <w:pStyle w:val="EMPTYCELLSTYLE"/>
            </w:pPr>
          </w:p>
        </w:tc>
        <w:tc>
          <w:tcPr>
            <w:tcW w:w="60" w:type="dxa"/>
          </w:tcPr>
          <w:p w14:paraId="630FFD40" w14:textId="77777777" w:rsidR="00C5245F" w:rsidRDefault="00C5245F">
            <w:pPr>
              <w:pStyle w:val="EMPTYCELLSTYLE"/>
            </w:pPr>
          </w:p>
        </w:tc>
        <w:tc>
          <w:tcPr>
            <w:tcW w:w="380" w:type="dxa"/>
          </w:tcPr>
          <w:p w14:paraId="777369D2" w14:textId="77777777" w:rsidR="00C5245F" w:rsidRDefault="00C5245F">
            <w:pPr>
              <w:pStyle w:val="EMPTYCELLSTYLE"/>
            </w:pPr>
          </w:p>
        </w:tc>
        <w:tc>
          <w:tcPr>
            <w:tcW w:w="500" w:type="dxa"/>
          </w:tcPr>
          <w:p w14:paraId="21AF9ADF" w14:textId="77777777" w:rsidR="00C5245F" w:rsidRDefault="00C5245F">
            <w:pPr>
              <w:pStyle w:val="EMPTYCELLSTYLE"/>
            </w:pPr>
          </w:p>
        </w:tc>
        <w:tc>
          <w:tcPr>
            <w:tcW w:w="600" w:type="dxa"/>
          </w:tcPr>
          <w:p w14:paraId="68D520F8" w14:textId="77777777" w:rsidR="00C5245F" w:rsidRDefault="00C5245F">
            <w:pPr>
              <w:pStyle w:val="EMPTYCELLSTYLE"/>
            </w:pPr>
          </w:p>
        </w:tc>
        <w:tc>
          <w:tcPr>
            <w:tcW w:w="60" w:type="dxa"/>
          </w:tcPr>
          <w:p w14:paraId="535EC0A1" w14:textId="77777777" w:rsidR="00C5245F" w:rsidRDefault="00C5245F">
            <w:pPr>
              <w:pStyle w:val="EMPTYCELLSTYLE"/>
            </w:pPr>
          </w:p>
        </w:tc>
        <w:tc>
          <w:tcPr>
            <w:tcW w:w="1040" w:type="dxa"/>
          </w:tcPr>
          <w:p w14:paraId="7510C7F6" w14:textId="77777777" w:rsidR="00C5245F" w:rsidRDefault="00C5245F">
            <w:pPr>
              <w:pStyle w:val="EMPTYCELLSTYLE"/>
            </w:pPr>
          </w:p>
        </w:tc>
        <w:tc>
          <w:tcPr>
            <w:tcW w:w="200" w:type="dxa"/>
            <w:gridSpan w:val="2"/>
          </w:tcPr>
          <w:p w14:paraId="1FD422A7" w14:textId="77777777" w:rsidR="00C5245F" w:rsidRDefault="00C5245F">
            <w:pPr>
              <w:pStyle w:val="EMPTYCELLSTYLE"/>
            </w:pPr>
          </w:p>
        </w:tc>
        <w:tc>
          <w:tcPr>
            <w:tcW w:w="880" w:type="dxa"/>
          </w:tcPr>
          <w:p w14:paraId="284224EE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0C8F8426" w14:textId="77777777" w:rsidR="00C5245F" w:rsidRDefault="00C5245F">
            <w:pPr>
              <w:pStyle w:val="EMPTYCELLSTYLE"/>
            </w:pPr>
          </w:p>
        </w:tc>
        <w:tc>
          <w:tcPr>
            <w:tcW w:w="800" w:type="dxa"/>
          </w:tcPr>
          <w:p w14:paraId="78CD566E" w14:textId="77777777" w:rsidR="00C5245F" w:rsidRDefault="00C5245F">
            <w:pPr>
              <w:pStyle w:val="EMPTYCELLSTYLE"/>
            </w:pPr>
          </w:p>
        </w:tc>
        <w:tc>
          <w:tcPr>
            <w:tcW w:w="1820" w:type="dxa"/>
            <w:gridSpan w:val="6"/>
          </w:tcPr>
          <w:p w14:paraId="7879B5BD" w14:textId="77777777" w:rsidR="00C5245F" w:rsidRDefault="00C5245F">
            <w:pPr>
              <w:pStyle w:val="EMPTYCELLSTYLE"/>
            </w:pPr>
          </w:p>
        </w:tc>
        <w:tc>
          <w:tcPr>
            <w:tcW w:w="1200" w:type="dxa"/>
            <w:gridSpan w:val="2"/>
          </w:tcPr>
          <w:p w14:paraId="703E168F" w14:textId="77777777" w:rsidR="00C5245F" w:rsidRDefault="00C5245F">
            <w:pPr>
              <w:pStyle w:val="EMPTYCELLSTYLE"/>
            </w:pPr>
          </w:p>
        </w:tc>
        <w:tc>
          <w:tcPr>
            <w:tcW w:w="760" w:type="dxa"/>
            <w:gridSpan w:val="2"/>
          </w:tcPr>
          <w:p w14:paraId="18F45261" w14:textId="77777777" w:rsidR="00C5245F" w:rsidRDefault="00C5245F">
            <w:pPr>
              <w:pStyle w:val="EMPTYCELLSTYLE"/>
            </w:pPr>
          </w:p>
        </w:tc>
        <w:tc>
          <w:tcPr>
            <w:tcW w:w="220" w:type="dxa"/>
          </w:tcPr>
          <w:p w14:paraId="70091266" w14:textId="77777777" w:rsidR="00C5245F" w:rsidRDefault="00C5245F">
            <w:pPr>
              <w:pStyle w:val="EMPTYCELLSTYLE"/>
            </w:pPr>
          </w:p>
        </w:tc>
        <w:tc>
          <w:tcPr>
            <w:tcW w:w="420" w:type="dxa"/>
            <w:gridSpan w:val="2"/>
          </w:tcPr>
          <w:p w14:paraId="2713D7FB" w14:textId="77777777" w:rsidR="00C5245F" w:rsidRDefault="00C5245F">
            <w:pPr>
              <w:pStyle w:val="EMPTYCELLSTYLE"/>
            </w:pPr>
          </w:p>
        </w:tc>
        <w:tc>
          <w:tcPr>
            <w:tcW w:w="1400" w:type="dxa"/>
            <w:gridSpan w:val="2"/>
          </w:tcPr>
          <w:p w14:paraId="3F5174A7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32F4F48C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7A567C71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62F0F63B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512326F3" w14:textId="77777777" w:rsidR="00C5245F" w:rsidRDefault="00C5245F">
            <w:pPr>
              <w:pStyle w:val="EMPTYCELLSTYLE"/>
            </w:pPr>
          </w:p>
        </w:tc>
      </w:tr>
      <w:tr w:rsidR="00C5245F" w14:paraId="1320C017" w14:textId="77777777">
        <w:trPr>
          <w:trHeight w:hRule="exact" w:val="1200"/>
        </w:trPr>
        <w:tc>
          <w:tcPr>
            <w:tcW w:w="400" w:type="dxa"/>
          </w:tcPr>
          <w:p w14:paraId="4EC6EE49" w14:textId="77777777" w:rsidR="00C5245F" w:rsidRDefault="00C5245F">
            <w:pPr>
              <w:pStyle w:val="EMPTYCELLSTYLE"/>
            </w:pPr>
          </w:p>
        </w:tc>
        <w:tc>
          <w:tcPr>
            <w:tcW w:w="11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0380B" w14:textId="77777777" w:rsidR="00C5245F" w:rsidRDefault="00F91FC3">
            <w:pPr>
              <w:jc w:val="center"/>
            </w:pPr>
            <w:r>
              <w:rPr>
                <w:sz w:val="24"/>
              </w:rPr>
              <w:t>B0415</w:t>
            </w:r>
          </w:p>
        </w:tc>
        <w:tc>
          <w:tcPr>
            <w:tcW w:w="32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2C973" w14:textId="77777777" w:rsidR="00C5245F" w:rsidRDefault="00F91FC3">
            <w:pPr>
              <w:jc w:val="left"/>
            </w:pPr>
            <w:r>
              <w:rPr>
                <w:sz w:val="24"/>
              </w:rPr>
              <w:t>异物风险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级</w:t>
            </w:r>
          </w:p>
        </w:tc>
        <w:tc>
          <w:tcPr>
            <w:tcW w:w="6660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7173F" w14:textId="77777777" w:rsidR="00C5245F" w:rsidRDefault="00F91FC3">
            <w:pPr>
              <w:jc w:val="left"/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根据防异物管理程序，遵守通用施工要求。工作过程中应注意异物进入设备内部产生新的异物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。关闭前应检查有无异物遗留内部，有则进行清理。</w:t>
            </w:r>
            <w:r>
              <w:rPr>
                <w:sz w:val="24"/>
              </w:rPr>
              <w:br/>
            </w:r>
          </w:p>
        </w:tc>
        <w:tc>
          <w:tcPr>
            <w:tcW w:w="20" w:type="dxa"/>
          </w:tcPr>
          <w:p w14:paraId="39A396E4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53E07BD9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65FC178F" w14:textId="77777777" w:rsidR="00C5245F" w:rsidRDefault="00C5245F">
            <w:pPr>
              <w:pStyle w:val="EMPTYCELLSTYLE"/>
            </w:pPr>
          </w:p>
        </w:tc>
      </w:tr>
      <w:tr w:rsidR="00C5245F" w14:paraId="4308906A" w14:textId="77777777">
        <w:trPr>
          <w:trHeight w:hRule="exact" w:val="1200"/>
        </w:trPr>
        <w:tc>
          <w:tcPr>
            <w:tcW w:w="400" w:type="dxa"/>
          </w:tcPr>
          <w:p w14:paraId="6A75DE7C" w14:textId="77777777" w:rsidR="00C5245F" w:rsidRDefault="00C5245F">
            <w:pPr>
              <w:pStyle w:val="EMPTYCELLSTYLE"/>
            </w:pPr>
          </w:p>
        </w:tc>
        <w:tc>
          <w:tcPr>
            <w:tcW w:w="11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53AB9" w14:textId="77777777" w:rsidR="00C5245F" w:rsidRDefault="00F91FC3">
            <w:pPr>
              <w:jc w:val="center"/>
            </w:pPr>
            <w:r>
              <w:rPr>
                <w:sz w:val="24"/>
              </w:rPr>
              <w:t>D0501</w:t>
            </w:r>
          </w:p>
        </w:tc>
        <w:tc>
          <w:tcPr>
            <w:tcW w:w="32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AB8D3" w14:textId="77777777" w:rsidR="00C5245F" w:rsidRDefault="00F91FC3">
            <w:pPr>
              <w:jc w:val="left"/>
            </w:pPr>
            <w:r>
              <w:rPr>
                <w:sz w:val="24"/>
              </w:rPr>
              <w:t>转动设备作业</w:t>
            </w:r>
          </w:p>
        </w:tc>
        <w:tc>
          <w:tcPr>
            <w:tcW w:w="6660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16CE4" w14:textId="77777777" w:rsidR="00C5245F" w:rsidRDefault="00F91FC3">
            <w:pPr>
              <w:jc w:val="left"/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在转动设备上作业需注意机械伤害；不允许带手套作业；启动前注意没有异物或工具遗留在设备上</w:t>
            </w:r>
            <w:r>
              <w:rPr>
                <w:sz w:val="24"/>
              </w:rPr>
              <w:t>,</w:t>
            </w:r>
            <w:r>
              <w:rPr>
                <w:sz w:val="24"/>
              </w:rPr>
              <w:t>捆扎好工作人员身上带状物品和头发</w:t>
            </w:r>
            <w:r>
              <w:rPr>
                <w:sz w:val="24"/>
              </w:rPr>
              <w:t>,</w:t>
            </w:r>
            <w:r>
              <w:rPr>
                <w:sz w:val="24"/>
              </w:rPr>
              <w:t>避免绞入转动设备中。</w:t>
            </w:r>
            <w:r>
              <w:rPr>
                <w:sz w:val="24"/>
              </w:rPr>
              <w:br/>
            </w:r>
          </w:p>
        </w:tc>
        <w:tc>
          <w:tcPr>
            <w:tcW w:w="20" w:type="dxa"/>
          </w:tcPr>
          <w:p w14:paraId="0D9B326F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15EA8A5E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61CAFAE8" w14:textId="77777777" w:rsidR="00C5245F" w:rsidRDefault="00C5245F">
            <w:pPr>
              <w:pStyle w:val="EMPTYCELLSTYLE"/>
            </w:pPr>
          </w:p>
        </w:tc>
      </w:tr>
      <w:tr w:rsidR="00C5245F" w14:paraId="752152C8" w14:textId="77777777">
        <w:trPr>
          <w:trHeight w:hRule="exact" w:val="1200"/>
        </w:trPr>
        <w:tc>
          <w:tcPr>
            <w:tcW w:w="400" w:type="dxa"/>
          </w:tcPr>
          <w:p w14:paraId="3A990F32" w14:textId="77777777" w:rsidR="00C5245F" w:rsidRDefault="00C5245F">
            <w:pPr>
              <w:pStyle w:val="EMPTYCELLSTYLE"/>
            </w:pPr>
          </w:p>
        </w:tc>
        <w:tc>
          <w:tcPr>
            <w:tcW w:w="11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8BF18" w14:textId="77777777" w:rsidR="00C5245F" w:rsidRDefault="00F91FC3">
            <w:pPr>
              <w:jc w:val="center"/>
            </w:pPr>
            <w:r>
              <w:rPr>
                <w:sz w:val="24"/>
              </w:rPr>
              <w:t>D0801</w:t>
            </w:r>
          </w:p>
        </w:tc>
        <w:tc>
          <w:tcPr>
            <w:tcW w:w="32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7AB9A" w14:textId="77777777" w:rsidR="00C5245F" w:rsidRDefault="00F91FC3">
            <w:pPr>
              <w:jc w:val="left"/>
            </w:pPr>
            <w:r>
              <w:rPr>
                <w:sz w:val="24"/>
              </w:rPr>
              <w:t>强噪音</w:t>
            </w:r>
          </w:p>
        </w:tc>
        <w:tc>
          <w:tcPr>
            <w:tcW w:w="6660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EE90B" w14:textId="77777777" w:rsidR="00C5245F" w:rsidRDefault="00F91FC3">
            <w:pPr>
              <w:jc w:val="left"/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进入厂房人员注意佩戴防噪音耳塞，防止噪音伤害；</w:t>
            </w:r>
            <w:r>
              <w:rPr>
                <w:sz w:val="24"/>
              </w:rPr>
              <w:br/>
            </w:r>
          </w:p>
        </w:tc>
        <w:tc>
          <w:tcPr>
            <w:tcW w:w="20" w:type="dxa"/>
          </w:tcPr>
          <w:p w14:paraId="16BF2A62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3EC9ADD8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5A1F12CE" w14:textId="77777777" w:rsidR="00C5245F" w:rsidRDefault="00C5245F">
            <w:pPr>
              <w:pStyle w:val="EMPTYCELLSTYLE"/>
            </w:pPr>
          </w:p>
        </w:tc>
      </w:tr>
      <w:tr w:rsidR="00C5245F" w14:paraId="3DC2BA1E" w14:textId="77777777">
        <w:trPr>
          <w:trHeight w:hRule="exact" w:val="1200"/>
        </w:trPr>
        <w:tc>
          <w:tcPr>
            <w:tcW w:w="400" w:type="dxa"/>
          </w:tcPr>
          <w:p w14:paraId="1A71BCB8" w14:textId="77777777" w:rsidR="00C5245F" w:rsidRDefault="00C5245F">
            <w:pPr>
              <w:pStyle w:val="EMPTYCELLSTYLE"/>
            </w:pPr>
          </w:p>
        </w:tc>
        <w:tc>
          <w:tcPr>
            <w:tcW w:w="11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18E47" w14:textId="77777777" w:rsidR="00C5245F" w:rsidRDefault="00F91FC3">
            <w:pPr>
              <w:jc w:val="center"/>
            </w:pPr>
            <w:r>
              <w:rPr>
                <w:sz w:val="24"/>
              </w:rPr>
              <w:t>Z</w:t>
            </w:r>
          </w:p>
        </w:tc>
        <w:tc>
          <w:tcPr>
            <w:tcW w:w="32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BEC71" w14:textId="77777777" w:rsidR="00C5245F" w:rsidRDefault="00F91FC3">
            <w:pPr>
              <w:jc w:val="left"/>
            </w:pPr>
            <w:r>
              <w:rPr>
                <w:sz w:val="24"/>
              </w:rPr>
              <w:t>其它风险</w:t>
            </w:r>
          </w:p>
        </w:tc>
        <w:tc>
          <w:tcPr>
            <w:tcW w:w="6660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AA32A" w14:textId="77777777" w:rsidR="00C5245F" w:rsidRDefault="00F91FC3">
            <w:pPr>
              <w:jc w:val="left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确保作业人员身体和精神状态良好，并具备与其所从事作业相适应的资格。其他风险参考《</w:t>
            </w:r>
            <w:r>
              <w:rPr>
                <w:sz w:val="24"/>
              </w:rPr>
              <w:t>FQY-4GAC-TPMAPE-0013_</w:t>
            </w:r>
            <w:r>
              <w:rPr>
                <w:sz w:val="24"/>
              </w:rPr>
              <w:t>电动机轴承润滑规程》内的风险分析；</w:t>
            </w:r>
            <w:r>
              <w:rPr>
                <w:sz w:val="24"/>
              </w:rPr>
              <w:br/>
            </w:r>
          </w:p>
        </w:tc>
        <w:tc>
          <w:tcPr>
            <w:tcW w:w="20" w:type="dxa"/>
          </w:tcPr>
          <w:p w14:paraId="49E23C54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07313398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0594EFDE" w14:textId="77777777" w:rsidR="00C5245F" w:rsidRDefault="00C5245F">
            <w:pPr>
              <w:pStyle w:val="EMPTYCELLSTYLE"/>
            </w:pPr>
          </w:p>
        </w:tc>
      </w:tr>
      <w:tr w:rsidR="00C5245F" w14:paraId="63B51BCA" w14:textId="77777777">
        <w:trPr>
          <w:trHeight w:hRule="exact" w:val="400"/>
        </w:trPr>
        <w:tc>
          <w:tcPr>
            <w:tcW w:w="400" w:type="dxa"/>
          </w:tcPr>
          <w:p w14:paraId="726AD9A7" w14:textId="77777777" w:rsidR="00C5245F" w:rsidRDefault="00C5245F">
            <w:pPr>
              <w:pStyle w:val="EMPTYCELLSTYLE"/>
            </w:pPr>
          </w:p>
        </w:tc>
        <w:tc>
          <w:tcPr>
            <w:tcW w:w="11060" w:type="dxa"/>
            <w:gridSpan w:val="2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CC3D2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工作步骤：</w:t>
            </w:r>
          </w:p>
        </w:tc>
        <w:tc>
          <w:tcPr>
            <w:tcW w:w="20" w:type="dxa"/>
          </w:tcPr>
          <w:p w14:paraId="38611559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7F7CCACC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717D01A5" w14:textId="77777777" w:rsidR="00C5245F" w:rsidRDefault="00C5245F">
            <w:pPr>
              <w:pStyle w:val="EMPTYCELLSTYLE"/>
            </w:pPr>
          </w:p>
        </w:tc>
      </w:tr>
      <w:tr w:rsidR="00C5245F" w14:paraId="1252FFB4" w14:textId="77777777">
        <w:trPr>
          <w:trHeight w:hRule="exact" w:val="400"/>
        </w:trPr>
        <w:tc>
          <w:tcPr>
            <w:tcW w:w="400" w:type="dxa"/>
          </w:tcPr>
          <w:p w14:paraId="35F7F02C" w14:textId="77777777" w:rsidR="00C5245F" w:rsidRDefault="00C5245F">
            <w:pPr>
              <w:pStyle w:val="EMPTYCELLSTYLE"/>
            </w:pPr>
          </w:p>
        </w:tc>
        <w:tc>
          <w:tcPr>
            <w:tcW w:w="11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58F05" w14:textId="77777777" w:rsidR="00C5245F" w:rsidRDefault="00F91FC3">
            <w:pPr>
              <w:jc w:val="center"/>
            </w:pPr>
            <w:r>
              <w:rPr>
                <w:sz w:val="24"/>
              </w:rPr>
              <w:t>确认</w:t>
            </w:r>
          </w:p>
        </w:tc>
        <w:tc>
          <w:tcPr>
            <w:tcW w:w="9940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C6DC9" w14:textId="77777777" w:rsidR="00C5245F" w:rsidRDefault="00F91FC3">
            <w:pPr>
              <w:jc w:val="center"/>
            </w:pPr>
            <w:r>
              <w:rPr>
                <w:sz w:val="24"/>
              </w:rPr>
              <w:t>工作内容</w:t>
            </w:r>
          </w:p>
        </w:tc>
        <w:tc>
          <w:tcPr>
            <w:tcW w:w="20" w:type="dxa"/>
          </w:tcPr>
          <w:p w14:paraId="70DC8FFC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588C99D3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24F6276B" w14:textId="77777777" w:rsidR="00C5245F" w:rsidRDefault="00C5245F">
            <w:pPr>
              <w:pStyle w:val="EMPTYCELLSTYLE"/>
            </w:pPr>
          </w:p>
        </w:tc>
      </w:tr>
      <w:tr w:rsidR="00C5245F" w14:paraId="2A3FF301" w14:textId="77777777">
        <w:trPr>
          <w:trHeight w:hRule="exact" w:val="720"/>
        </w:trPr>
        <w:tc>
          <w:tcPr>
            <w:tcW w:w="400" w:type="dxa"/>
          </w:tcPr>
          <w:p w14:paraId="152848FA" w14:textId="77777777" w:rsidR="00C5245F" w:rsidRDefault="00C5245F">
            <w:pPr>
              <w:pStyle w:val="EMPTYCELLSTYLE"/>
            </w:pPr>
          </w:p>
        </w:tc>
        <w:tc>
          <w:tcPr>
            <w:tcW w:w="11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45538" w14:textId="77777777" w:rsidR="00C5245F" w:rsidRDefault="00F91FC3">
            <w:pPr>
              <w:jc w:val="center"/>
            </w:pPr>
            <w:r>
              <w:rPr>
                <w:rFonts w:ascii="Segoe UI Symbol" w:eastAsia="Segoe UI Symbol" w:hAnsi="Segoe UI Symbol" w:cs="Segoe UI Symbol"/>
                <w:sz w:val="32"/>
              </w:rPr>
              <w:t>㊀</w:t>
            </w:r>
          </w:p>
        </w:tc>
        <w:tc>
          <w:tcPr>
            <w:tcW w:w="9940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61A3E" w14:textId="77777777" w:rsidR="00C5245F" w:rsidRDefault="00F91FC3">
            <w:pPr>
              <w:jc w:val="left"/>
            </w:pPr>
            <w:r>
              <w:rPr>
                <w:sz w:val="22"/>
              </w:rPr>
              <w:t xml:space="preserve">0. </w:t>
            </w:r>
            <w:r>
              <w:rPr>
                <w:sz w:val="22"/>
              </w:rPr>
              <w:t>工前准备（工单、工作文件）：文件齐备有效，已阅读并理解；</w:t>
            </w:r>
            <w:r>
              <w:rPr>
                <w:sz w:val="22"/>
              </w:rPr>
              <w:br/>
            </w:r>
          </w:p>
        </w:tc>
        <w:tc>
          <w:tcPr>
            <w:tcW w:w="20" w:type="dxa"/>
          </w:tcPr>
          <w:p w14:paraId="4AE96848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77526EFE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3078ED9A" w14:textId="77777777" w:rsidR="00C5245F" w:rsidRDefault="00C5245F">
            <w:pPr>
              <w:pStyle w:val="EMPTYCELLSTYLE"/>
            </w:pPr>
          </w:p>
        </w:tc>
      </w:tr>
      <w:tr w:rsidR="00C5245F" w14:paraId="473F4690" w14:textId="77777777">
        <w:trPr>
          <w:trHeight w:hRule="exact" w:val="720"/>
        </w:trPr>
        <w:tc>
          <w:tcPr>
            <w:tcW w:w="400" w:type="dxa"/>
          </w:tcPr>
          <w:p w14:paraId="725A40D5" w14:textId="77777777" w:rsidR="00C5245F" w:rsidRDefault="00C5245F">
            <w:pPr>
              <w:pStyle w:val="EMPTYCELLSTYLE"/>
            </w:pPr>
          </w:p>
        </w:tc>
        <w:tc>
          <w:tcPr>
            <w:tcW w:w="11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6128F" w14:textId="77777777" w:rsidR="00C5245F" w:rsidRDefault="00F91FC3">
            <w:pPr>
              <w:jc w:val="center"/>
            </w:pPr>
            <w:r>
              <w:rPr>
                <w:rFonts w:ascii="Segoe UI Symbol" w:eastAsia="Segoe UI Symbol" w:hAnsi="Segoe UI Symbol" w:cs="Segoe UI Symbol"/>
                <w:sz w:val="32"/>
              </w:rPr>
              <w:t>㊀</w:t>
            </w:r>
          </w:p>
        </w:tc>
        <w:tc>
          <w:tcPr>
            <w:tcW w:w="9940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2B012" w14:textId="77777777" w:rsidR="00C5245F" w:rsidRDefault="00F91FC3">
            <w:pPr>
              <w:jc w:val="left"/>
            </w:pPr>
            <w:r>
              <w:rPr>
                <w:sz w:val="22"/>
              </w:rPr>
              <w:t xml:space="preserve">1. </w:t>
            </w:r>
            <w:r>
              <w:rPr>
                <w:sz w:val="22"/>
              </w:rPr>
              <w:t>工前准备（工具、备件、材料）：备件和材料可用，工器具准备完成，计量器具有效；</w:t>
            </w:r>
            <w:r>
              <w:rPr>
                <w:sz w:val="22"/>
              </w:rPr>
              <w:br/>
            </w:r>
          </w:p>
        </w:tc>
        <w:tc>
          <w:tcPr>
            <w:tcW w:w="20" w:type="dxa"/>
          </w:tcPr>
          <w:p w14:paraId="21197E41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6A0D43AD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19EA294E" w14:textId="77777777" w:rsidR="00C5245F" w:rsidRDefault="00C5245F">
            <w:pPr>
              <w:pStyle w:val="EMPTYCELLSTYLE"/>
            </w:pPr>
          </w:p>
        </w:tc>
      </w:tr>
      <w:tr w:rsidR="00C5245F" w14:paraId="2C6172EC" w14:textId="77777777">
        <w:trPr>
          <w:trHeight w:hRule="exact" w:val="720"/>
        </w:trPr>
        <w:tc>
          <w:tcPr>
            <w:tcW w:w="400" w:type="dxa"/>
          </w:tcPr>
          <w:p w14:paraId="6182E91D" w14:textId="77777777" w:rsidR="00C5245F" w:rsidRDefault="00C5245F">
            <w:pPr>
              <w:pStyle w:val="EMPTYCELLSTYLE"/>
            </w:pPr>
          </w:p>
        </w:tc>
        <w:tc>
          <w:tcPr>
            <w:tcW w:w="11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5DF77" w14:textId="77777777" w:rsidR="00C5245F" w:rsidRDefault="00F91FC3">
            <w:pPr>
              <w:jc w:val="center"/>
            </w:pPr>
            <w:r>
              <w:rPr>
                <w:rFonts w:ascii="Segoe UI Symbol" w:eastAsia="Segoe UI Symbol" w:hAnsi="Segoe UI Symbol" w:cs="Segoe UI Symbol"/>
                <w:sz w:val="32"/>
              </w:rPr>
              <w:t>㊀</w:t>
            </w:r>
          </w:p>
        </w:tc>
        <w:tc>
          <w:tcPr>
            <w:tcW w:w="9940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AC195" w14:textId="77777777" w:rsidR="00C5245F" w:rsidRDefault="00F91FC3">
            <w:pPr>
              <w:jc w:val="left"/>
            </w:pPr>
            <w:r>
              <w:rPr>
                <w:sz w:val="22"/>
              </w:rPr>
              <w:t xml:space="preserve">2. </w:t>
            </w:r>
            <w:r>
              <w:rPr>
                <w:sz w:val="22"/>
              </w:rPr>
              <w:t>开工条件确认（安措、先决条件）：安措确认可靠，先决条件满足开工要求；</w:t>
            </w:r>
            <w:r>
              <w:rPr>
                <w:sz w:val="22"/>
              </w:rPr>
              <w:br/>
            </w:r>
          </w:p>
        </w:tc>
        <w:tc>
          <w:tcPr>
            <w:tcW w:w="20" w:type="dxa"/>
          </w:tcPr>
          <w:p w14:paraId="7C713396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1DD5061E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105873DC" w14:textId="77777777" w:rsidR="00C5245F" w:rsidRDefault="00C5245F">
            <w:pPr>
              <w:pStyle w:val="EMPTYCELLSTYLE"/>
            </w:pPr>
          </w:p>
        </w:tc>
      </w:tr>
      <w:tr w:rsidR="00C5245F" w14:paraId="183C7E55" w14:textId="77777777">
        <w:trPr>
          <w:trHeight w:hRule="exact" w:val="720"/>
        </w:trPr>
        <w:tc>
          <w:tcPr>
            <w:tcW w:w="400" w:type="dxa"/>
          </w:tcPr>
          <w:p w14:paraId="3182A3D3" w14:textId="77777777" w:rsidR="00C5245F" w:rsidRDefault="00C5245F">
            <w:pPr>
              <w:pStyle w:val="EMPTYCELLSTYLE"/>
            </w:pPr>
          </w:p>
        </w:tc>
        <w:tc>
          <w:tcPr>
            <w:tcW w:w="11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39231" w14:textId="77777777" w:rsidR="00C5245F" w:rsidRDefault="00F91FC3">
            <w:pPr>
              <w:jc w:val="center"/>
            </w:pPr>
            <w:r>
              <w:rPr>
                <w:rFonts w:ascii="Segoe UI Symbol" w:eastAsia="Segoe UI Symbol" w:hAnsi="Segoe UI Symbol" w:cs="Segoe UI Symbol"/>
                <w:sz w:val="32"/>
              </w:rPr>
              <w:t>㊀</w:t>
            </w:r>
          </w:p>
        </w:tc>
        <w:tc>
          <w:tcPr>
            <w:tcW w:w="9940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9C5902" w14:textId="77777777" w:rsidR="00C5245F" w:rsidRDefault="00F91FC3">
            <w:pPr>
              <w:jc w:val="left"/>
            </w:pPr>
            <w:r>
              <w:rPr>
                <w:sz w:val="22"/>
              </w:rPr>
              <w:t>3.</w:t>
            </w:r>
            <w:r>
              <w:rPr>
                <w:sz w:val="22"/>
              </w:rPr>
              <w:t>（三向交流）确认工作对象，检查设备标牌正确：设备编码：</w:t>
            </w:r>
            <w:r>
              <w:t>3GSY101ZV</w:t>
            </w:r>
            <w:r>
              <w:rPr>
                <w:sz w:val="22"/>
              </w:rPr>
              <w:t>，确认人：</w:t>
            </w:r>
            <w:r>
              <w:rPr>
                <w:noProof/>
              </w:rPr>
              <w:drawing>
                <wp:inline distT="0" distB="0" distL="0" distR="0" wp14:anchorId="6A2A94E9" wp14:editId="48EBD085">
                  <wp:extent cx="666750" cy="266700"/>
                  <wp:effectExtent l="0" t="0" r="0" b="0"/>
                  <wp:docPr id="1100683764" name="图片 1100683764" descr="图片包含 篮球, 体育, 镜子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图片包含 篮球, 体育, 镜子&#10;&#10;描述已自动生成"/>
                          <pic:cNvPicPr/>
                        </pic:nvPicPr>
                        <pic:blipFill>
                          <a:blip r:embed="rId8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2024/02/05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；</w:t>
            </w:r>
            <w:r>
              <w:rPr>
                <w:sz w:val="22"/>
              </w:rPr>
              <w:br/>
            </w:r>
          </w:p>
        </w:tc>
        <w:tc>
          <w:tcPr>
            <w:tcW w:w="20" w:type="dxa"/>
          </w:tcPr>
          <w:p w14:paraId="4F0FA1A1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25B879BA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31229F0D" w14:textId="77777777" w:rsidR="00C5245F" w:rsidRDefault="00C5245F">
            <w:pPr>
              <w:pStyle w:val="EMPTYCELLSTYLE"/>
            </w:pPr>
          </w:p>
        </w:tc>
      </w:tr>
      <w:tr w:rsidR="00C5245F" w14:paraId="75B8A84F" w14:textId="77777777">
        <w:trPr>
          <w:trHeight w:hRule="exact" w:val="720"/>
        </w:trPr>
        <w:tc>
          <w:tcPr>
            <w:tcW w:w="400" w:type="dxa"/>
          </w:tcPr>
          <w:p w14:paraId="63C736BA" w14:textId="77777777" w:rsidR="00C5245F" w:rsidRDefault="00C5245F">
            <w:pPr>
              <w:pStyle w:val="EMPTYCELLSTYLE"/>
            </w:pPr>
          </w:p>
        </w:tc>
        <w:tc>
          <w:tcPr>
            <w:tcW w:w="11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B7215" w14:textId="77777777" w:rsidR="00C5245F" w:rsidRDefault="00F91FC3">
            <w:pPr>
              <w:jc w:val="center"/>
            </w:pPr>
            <w:r>
              <w:rPr>
                <w:rFonts w:ascii="Segoe UI Symbol" w:eastAsia="Segoe UI Symbol" w:hAnsi="Segoe UI Symbol" w:cs="Segoe UI Symbol"/>
                <w:sz w:val="32"/>
              </w:rPr>
              <w:t>㊀</w:t>
            </w:r>
          </w:p>
        </w:tc>
        <w:tc>
          <w:tcPr>
            <w:tcW w:w="9940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47AC7" w14:textId="77777777" w:rsidR="00C5245F" w:rsidRDefault="00F91FC3">
            <w:pPr>
              <w:jc w:val="left"/>
            </w:pPr>
            <w:r>
              <w:rPr>
                <w:sz w:val="22"/>
              </w:rPr>
              <w:t xml:space="preserve">10. </w:t>
            </w:r>
            <w:r>
              <w:rPr>
                <w:sz w:val="22"/>
              </w:rPr>
              <w:t>打开</w:t>
            </w:r>
            <w:r>
              <w:rPr>
                <w:sz w:val="22"/>
              </w:rPr>
              <w:t>3GSY101ZV</w:t>
            </w:r>
            <w:r>
              <w:rPr>
                <w:sz w:val="22"/>
              </w:rPr>
              <w:t>侧隔音罩盖板并放置检修区域；</w:t>
            </w:r>
            <w:r>
              <w:rPr>
                <w:sz w:val="22"/>
              </w:rPr>
              <w:br/>
            </w:r>
          </w:p>
        </w:tc>
        <w:tc>
          <w:tcPr>
            <w:tcW w:w="20" w:type="dxa"/>
          </w:tcPr>
          <w:p w14:paraId="0D06F48B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5EE04093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5C1A3D90" w14:textId="77777777" w:rsidR="00C5245F" w:rsidRDefault="00C5245F">
            <w:pPr>
              <w:pStyle w:val="EMPTYCELLSTYLE"/>
            </w:pPr>
          </w:p>
        </w:tc>
      </w:tr>
      <w:tr w:rsidR="00C5245F" w14:paraId="38A58EE7" w14:textId="77777777">
        <w:trPr>
          <w:trHeight w:hRule="exact" w:val="720"/>
        </w:trPr>
        <w:tc>
          <w:tcPr>
            <w:tcW w:w="400" w:type="dxa"/>
          </w:tcPr>
          <w:p w14:paraId="481DC739" w14:textId="77777777" w:rsidR="00C5245F" w:rsidRDefault="00C5245F">
            <w:pPr>
              <w:pStyle w:val="EMPTYCELLSTYLE"/>
            </w:pPr>
          </w:p>
        </w:tc>
        <w:tc>
          <w:tcPr>
            <w:tcW w:w="11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0BE88" w14:textId="77777777" w:rsidR="00C5245F" w:rsidRDefault="00F91FC3">
            <w:pPr>
              <w:jc w:val="center"/>
            </w:pPr>
            <w:r>
              <w:rPr>
                <w:rFonts w:ascii="Segoe UI Symbol" w:eastAsia="Segoe UI Symbol" w:hAnsi="Segoe UI Symbol" w:cs="Segoe UI Symbol"/>
                <w:sz w:val="32"/>
              </w:rPr>
              <w:t>㊀</w:t>
            </w:r>
          </w:p>
        </w:tc>
        <w:tc>
          <w:tcPr>
            <w:tcW w:w="9940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A45AB" w14:textId="77777777" w:rsidR="00C5245F" w:rsidRDefault="00F91FC3">
            <w:pPr>
              <w:jc w:val="left"/>
            </w:pPr>
            <w:r>
              <w:rPr>
                <w:sz w:val="22"/>
              </w:rPr>
              <w:t>20</w:t>
            </w:r>
            <w:r>
              <w:rPr>
                <w:sz w:val="22"/>
              </w:rPr>
              <w:t>、</w:t>
            </w:r>
            <w:r>
              <w:rPr>
                <w:sz w:val="22"/>
              </w:rPr>
              <w:t>(</w:t>
            </w:r>
            <w:r>
              <w:rPr>
                <w:sz w:val="22"/>
              </w:rPr>
              <w:t>使用</w:t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>遵守程序</w:t>
            </w:r>
            <w:r>
              <w:rPr>
                <w:sz w:val="22"/>
              </w:rPr>
              <w:t>)</w:t>
            </w:r>
            <w:r>
              <w:rPr>
                <w:sz w:val="22"/>
              </w:rPr>
              <w:t>按照《</w:t>
            </w:r>
            <w:r>
              <w:rPr>
                <w:sz w:val="22"/>
              </w:rPr>
              <w:t>FQY-4GAC-TPMAPE-0013_</w:t>
            </w:r>
            <w:r>
              <w:rPr>
                <w:sz w:val="22"/>
              </w:rPr>
              <w:t>电动机轴承润滑规程》规程执行；</w:t>
            </w:r>
            <w:r>
              <w:rPr>
                <w:sz w:val="22"/>
              </w:rPr>
              <w:br/>
            </w:r>
          </w:p>
        </w:tc>
        <w:tc>
          <w:tcPr>
            <w:tcW w:w="20" w:type="dxa"/>
          </w:tcPr>
          <w:p w14:paraId="7D5F77ED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5288B1E3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611D35CB" w14:textId="77777777" w:rsidR="00C5245F" w:rsidRDefault="00C5245F">
            <w:pPr>
              <w:pStyle w:val="EMPTYCELLSTYLE"/>
            </w:pPr>
          </w:p>
        </w:tc>
      </w:tr>
      <w:tr w:rsidR="00C5245F" w14:paraId="70D87C2C" w14:textId="77777777">
        <w:trPr>
          <w:trHeight w:hRule="exact" w:val="720"/>
        </w:trPr>
        <w:tc>
          <w:tcPr>
            <w:tcW w:w="400" w:type="dxa"/>
          </w:tcPr>
          <w:p w14:paraId="42680BCF" w14:textId="77777777" w:rsidR="00C5245F" w:rsidRDefault="00C5245F">
            <w:pPr>
              <w:pStyle w:val="EMPTYCELLSTYLE"/>
            </w:pPr>
          </w:p>
        </w:tc>
        <w:tc>
          <w:tcPr>
            <w:tcW w:w="11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9E083" w14:textId="77777777" w:rsidR="00C5245F" w:rsidRDefault="00F91FC3">
            <w:pPr>
              <w:jc w:val="center"/>
            </w:pPr>
            <w:r>
              <w:rPr>
                <w:rFonts w:ascii="Segoe UI Symbol" w:eastAsia="Segoe UI Symbol" w:hAnsi="Segoe UI Symbol" w:cs="Segoe UI Symbol"/>
                <w:sz w:val="32"/>
              </w:rPr>
              <w:t>㊀</w:t>
            </w:r>
          </w:p>
        </w:tc>
        <w:tc>
          <w:tcPr>
            <w:tcW w:w="9940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46D30A" w14:textId="77777777" w:rsidR="00C5245F" w:rsidRDefault="00F91FC3">
            <w:pPr>
              <w:jc w:val="left"/>
            </w:pPr>
            <w:r>
              <w:rPr>
                <w:sz w:val="22"/>
              </w:rPr>
              <w:t xml:space="preserve">30. </w:t>
            </w:r>
            <w:r>
              <w:rPr>
                <w:sz w:val="22"/>
              </w:rPr>
              <w:t>回装</w:t>
            </w:r>
            <w:r>
              <w:rPr>
                <w:sz w:val="22"/>
              </w:rPr>
              <w:t>3GSY101ZV</w:t>
            </w:r>
            <w:r>
              <w:rPr>
                <w:sz w:val="22"/>
              </w:rPr>
              <w:t>侧隔音罩盖板，回装前确认柜内无异物剩留；</w:t>
            </w:r>
            <w:r>
              <w:rPr>
                <w:sz w:val="22"/>
              </w:rPr>
              <w:br/>
            </w:r>
          </w:p>
        </w:tc>
        <w:tc>
          <w:tcPr>
            <w:tcW w:w="20" w:type="dxa"/>
          </w:tcPr>
          <w:p w14:paraId="061AEB1F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51BAB87C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03445E0B" w14:textId="77777777" w:rsidR="00C5245F" w:rsidRDefault="00C5245F">
            <w:pPr>
              <w:pStyle w:val="EMPTYCELLSTYLE"/>
            </w:pPr>
          </w:p>
        </w:tc>
      </w:tr>
      <w:tr w:rsidR="00C5245F" w14:paraId="3CDFBFE6" w14:textId="77777777">
        <w:trPr>
          <w:trHeight w:hRule="exact" w:val="720"/>
        </w:trPr>
        <w:tc>
          <w:tcPr>
            <w:tcW w:w="400" w:type="dxa"/>
          </w:tcPr>
          <w:p w14:paraId="3C209C52" w14:textId="77777777" w:rsidR="00C5245F" w:rsidRDefault="00C5245F">
            <w:pPr>
              <w:pStyle w:val="EMPTYCELLSTYLE"/>
            </w:pPr>
          </w:p>
        </w:tc>
        <w:tc>
          <w:tcPr>
            <w:tcW w:w="11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9DBC4" w14:textId="77777777" w:rsidR="00C5245F" w:rsidRDefault="00F91FC3">
            <w:pPr>
              <w:jc w:val="center"/>
            </w:pPr>
            <w:r>
              <w:rPr>
                <w:rFonts w:ascii="Segoe UI Symbol" w:eastAsia="Segoe UI Symbol" w:hAnsi="Segoe UI Symbol" w:cs="Segoe UI Symbol"/>
                <w:sz w:val="32"/>
              </w:rPr>
              <w:t>㊀</w:t>
            </w:r>
          </w:p>
        </w:tc>
        <w:tc>
          <w:tcPr>
            <w:tcW w:w="9940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10D035" w14:textId="77777777" w:rsidR="00C5245F" w:rsidRDefault="00F91FC3">
            <w:pPr>
              <w:jc w:val="left"/>
            </w:pPr>
            <w:r>
              <w:rPr>
                <w:sz w:val="22"/>
              </w:rPr>
              <w:t xml:space="preserve">970. </w:t>
            </w:r>
            <w:r>
              <w:rPr>
                <w:sz w:val="22"/>
              </w:rPr>
              <w:t>工完料尽场地清：场地清理、设备清洁等，并确认工作结束。</w:t>
            </w:r>
            <w:r>
              <w:rPr>
                <w:sz w:val="22"/>
              </w:rPr>
              <w:br/>
            </w:r>
          </w:p>
        </w:tc>
        <w:tc>
          <w:tcPr>
            <w:tcW w:w="20" w:type="dxa"/>
          </w:tcPr>
          <w:p w14:paraId="69107192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36E1D298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1058E1EB" w14:textId="77777777" w:rsidR="00C5245F" w:rsidRDefault="00C5245F">
            <w:pPr>
              <w:pStyle w:val="EMPTYCELLSTYLE"/>
            </w:pPr>
          </w:p>
        </w:tc>
      </w:tr>
      <w:tr w:rsidR="00C5245F" w14:paraId="3FABB850" w14:textId="77777777">
        <w:trPr>
          <w:trHeight w:hRule="exact" w:val="400"/>
        </w:trPr>
        <w:tc>
          <w:tcPr>
            <w:tcW w:w="400" w:type="dxa"/>
          </w:tcPr>
          <w:p w14:paraId="6ED1B7FD" w14:textId="77777777" w:rsidR="00C5245F" w:rsidRDefault="00C5245F">
            <w:pPr>
              <w:pStyle w:val="EMPTYCELLSTYLE"/>
            </w:pPr>
          </w:p>
        </w:tc>
        <w:tc>
          <w:tcPr>
            <w:tcW w:w="11060" w:type="dxa"/>
            <w:gridSpan w:val="2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C5227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其它许可证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：</w:t>
            </w:r>
          </w:p>
        </w:tc>
        <w:tc>
          <w:tcPr>
            <w:tcW w:w="20" w:type="dxa"/>
          </w:tcPr>
          <w:p w14:paraId="68389C13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5EC8731F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4AF54D85" w14:textId="77777777" w:rsidR="00C5245F" w:rsidRDefault="00C5245F">
            <w:pPr>
              <w:pStyle w:val="EMPTYCELLSTYLE"/>
            </w:pPr>
          </w:p>
        </w:tc>
      </w:tr>
      <w:tr w:rsidR="00C5245F" w14:paraId="4E887D5A" w14:textId="77777777">
        <w:trPr>
          <w:trHeight w:hRule="exact" w:val="400"/>
        </w:trPr>
        <w:tc>
          <w:tcPr>
            <w:tcW w:w="400" w:type="dxa"/>
          </w:tcPr>
          <w:p w14:paraId="39CABC77" w14:textId="77777777" w:rsidR="00C5245F" w:rsidRDefault="00C5245F">
            <w:pPr>
              <w:pStyle w:val="EMPTYCELLSTYLE"/>
            </w:pPr>
          </w:p>
        </w:tc>
        <w:tc>
          <w:tcPr>
            <w:tcW w:w="16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CEE2F" w14:textId="77777777" w:rsidR="00C5245F" w:rsidRDefault="00F91FC3">
            <w:pPr>
              <w:jc w:val="center"/>
            </w:pPr>
            <w:r>
              <w:rPr>
                <w:sz w:val="24"/>
              </w:rPr>
              <w:t>许可证子类型</w:t>
            </w:r>
          </w:p>
        </w:tc>
        <w:tc>
          <w:tcPr>
            <w:tcW w:w="17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A4974" w14:textId="77777777" w:rsidR="00C5245F" w:rsidRDefault="00F91FC3">
            <w:pPr>
              <w:jc w:val="center"/>
            </w:pPr>
            <w:r>
              <w:rPr>
                <w:sz w:val="24"/>
              </w:rPr>
              <w:t>许可证编号</w:t>
            </w:r>
          </w:p>
        </w:tc>
        <w:tc>
          <w:tcPr>
            <w:tcW w:w="5900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0D2D1" w14:textId="77777777" w:rsidR="00C5245F" w:rsidRDefault="00F91FC3">
            <w:pPr>
              <w:jc w:val="center"/>
            </w:pPr>
            <w:r>
              <w:rPr>
                <w:sz w:val="24"/>
              </w:rPr>
              <w:t>许可证名称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45014" w14:textId="77777777" w:rsidR="00C5245F" w:rsidRDefault="00F91FC3">
            <w:pPr>
              <w:jc w:val="center"/>
            </w:pPr>
            <w:r>
              <w:rPr>
                <w:sz w:val="24"/>
              </w:rPr>
              <w:t>许可证状态</w:t>
            </w:r>
          </w:p>
        </w:tc>
        <w:tc>
          <w:tcPr>
            <w:tcW w:w="20" w:type="dxa"/>
          </w:tcPr>
          <w:p w14:paraId="6EC0D2EC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7668A8C3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281F2984" w14:textId="77777777" w:rsidR="00C5245F" w:rsidRDefault="00C5245F">
            <w:pPr>
              <w:pStyle w:val="EMPTYCELLSTYLE"/>
            </w:pPr>
          </w:p>
        </w:tc>
      </w:tr>
      <w:tr w:rsidR="00C5245F" w14:paraId="06A0C9A4" w14:textId="77777777">
        <w:trPr>
          <w:trHeight w:hRule="exact" w:val="720"/>
        </w:trPr>
        <w:tc>
          <w:tcPr>
            <w:tcW w:w="400" w:type="dxa"/>
          </w:tcPr>
          <w:p w14:paraId="653DBBB6" w14:textId="77777777" w:rsidR="00C5245F" w:rsidRDefault="00C5245F">
            <w:pPr>
              <w:pStyle w:val="EMPTYCELLSTYLE"/>
            </w:pPr>
          </w:p>
        </w:tc>
        <w:tc>
          <w:tcPr>
            <w:tcW w:w="16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7230A" w14:textId="77777777" w:rsidR="00C5245F" w:rsidRDefault="00F91FC3">
            <w:pPr>
              <w:jc w:val="center"/>
            </w:pPr>
            <w:r>
              <w:rPr>
                <w:sz w:val="24"/>
              </w:rPr>
              <w:t>N/A</w:t>
            </w:r>
          </w:p>
        </w:tc>
        <w:tc>
          <w:tcPr>
            <w:tcW w:w="17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7FC05" w14:textId="77777777" w:rsidR="00C5245F" w:rsidRDefault="00F91FC3">
            <w:pPr>
              <w:jc w:val="center"/>
            </w:pPr>
            <w:r>
              <w:rPr>
                <w:sz w:val="24"/>
              </w:rPr>
              <w:t>N/A</w:t>
            </w:r>
          </w:p>
        </w:tc>
        <w:tc>
          <w:tcPr>
            <w:tcW w:w="5900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C06F0" w14:textId="77777777" w:rsidR="00C5245F" w:rsidRDefault="00F91FC3">
            <w:pPr>
              <w:ind w:left="40"/>
              <w:jc w:val="left"/>
            </w:pPr>
            <w:r>
              <w:rPr>
                <w:sz w:val="24"/>
              </w:rPr>
              <w:t>N/A</w:t>
            </w:r>
          </w:p>
        </w:tc>
        <w:tc>
          <w:tcPr>
            <w:tcW w:w="18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2E4BA" w14:textId="77777777" w:rsidR="00C5245F" w:rsidRDefault="00F91FC3">
            <w:pPr>
              <w:jc w:val="center"/>
            </w:pPr>
            <w:r>
              <w:rPr>
                <w:sz w:val="24"/>
              </w:rPr>
              <w:t>N/A</w:t>
            </w:r>
          </w:p>
        </w:tc>
        <w:tc>
          <w:tcPr>
            <w:tcW w:w="20" w:type="dxa"/>
          </w:tcPr>
          <w:p w14:paraId="7BED8E9B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6384C4BF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777CB7B6" w14:textId="77777777" w:rsidR="00C5245F" w:rsidRDefault="00C5245F">
            <w:pPr>
              <w:pStyle w:val="EMPTYCELLSTYLE"/>
            </w:pPr>
          </w:p>
        </w:tc>
      </w:tr>
      <w:tr w:rsidR="00C5245F" w14:paraId="24FE6037" w14:textId="77777777">
        <w:trPr>
          <w:trHeight w:hRule="exact" w:val="400"/>
        </w:trPr>
        <w:tc>
          <w:tcPr>
            <w:tcW w:w="400" w:type="dxa"/>
          </w:tcPr>
          <w:p w14:paraId="61644A41" w14:textId="77777777" w:rsidR="00C5245F" w:rsidRDefault="00C5245F">
            <w:pPr>
              <w:pStyle w:val="EMPTYCELLSTYLE"/>
            </w:pPr>
          </w:p>
        </w:tc>
        <w:tc>
          <w:tcPr>
            <w:tcW w:w="11060" w:type="dxa"/>
            <w:gridSpan w:val="2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189DC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配合工作：</w:t>
            </w:r>
          </w:p>
        </w:tc>
        <w:tc>
          <w:tcPr>
            <w:tcW w:w="20" w:type="dxa"/>
          </w:tcPr>
          <w:p w14:paraId="0792AC7E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20F02302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377BD746" w14:textId="77777777" w:rsidR="00C5245F" w:rsidRDefault="00C5245F">
            <w:pPr>
              <w:pStyle w:val="EMPTYCELLSTYLE"/>
            </w:pPr>
          </w:p>
        </w:tc>
      </w:tr>
      <w:tr w:rsidR="00C5245F" w14:paraId="6DD10D99" w14:textId="77777777">
        <w:trPr>
          <w:trHeight w:hRule="exact" w:val="400"/>
        </w:trPr>
        <w:tc>
          <w:tcPr>
            <w:tcW w:w="400" w:type="dxa"/>
          </w:tcPr>
          <w:p w14:paraId="4DBDD1E8" w14:textId="77777777" w:rsidR="00C5245F" w:rsidRDefault="00C5245F">
            <w:pPr>
              <w:pStyle w:val="EMPTYCELLSTYLE"/>
            </w:pPr>
          </w:p>
        </w:tc>
        <w:tc>
          <w:tcPr>
            <w:tcW w:w="522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A8667" w14:textId="77777777" w:rsidR="00C5245F" w:rsidRDefault="00F91FC3">
            <w:pPr>
              <w:jc w:val="center"/>
            </w:pPr>
            <w:r>
              <w:rPr>
                <w:sz w:val="24"/>
              </w:rPr>
              <w:t>配合班组</w:t>
            </w:r>
          </w:p>
        </w:tc>
        <w:tc>
          <w:tcPr>
            <w:tcW w:w="5840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2DE15" w14:textId="77777777" w:rsidR="00C5245F" w:rsidRDefault="00F91FC3">
            <w:pPr>
              <w:jc w:val="center"/>
            </w:pPr>
            <w:r>
              <w:rPr>
                <w:sz w:val="24"/>
              </w:rPr>
              <w:t>配合工作内容和要求</w:t>
            </w:r>
          </w:p>
        </w:tc>
        <w:tc>
          <w:tcPr>
            <w:tcW w:w="20" w:type="dxa"/>
          </w:tcPr>
          <w:p w14:paraId="59BE9C1A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00776E6F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00D45BC4" w14:textId="77777777" w:rsidR="00C5245F" w:rsidRDefault="00C5245F">
            <w:pPr>
              <w:pStyle w:val="EMPTYCELLSTYLE"/>
            </w:pPr>
          </w:p>
        </w:tc>
      </w:tr>
      <w:tr w:rsidR="00C5245F" w14:paraId="5B4544D7" w14:textId="77777777">
        <w:trPr>
          <w:trHeight w:hRule="exact" w:val="720"/>
        </w:trPr>
        <w:tc>
          <w:tcPr>
            <w:tcW w:w="400" w:type="dxa"/>
          </w:tcPr>
          <w:p w14:paraId="0803900C" w14:textId="77777777" w:rsidR="00C5245F" w:rsidRDefault="00C5245F">
            <w:pPr>
              <w:pStyle w:val="EMPTYCELLSTYLE"/>
            </w:pPr>
          </w:p>
        </w:tc>
        <w:tc>
          <w:tcPr>
            <w:tcW w:w="522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9BF0E" w14:textId="77777777" w:rsidR="00C5245F" w:rsidRDefault="00F91FC3">
            <w:pPr>
              <w:ind w:left="40"/>
              <w:jc w:val="center"/>
            </w:pPr>
            <w:r>
              <w:rPr>
                <w:sz w:val="24"/>
              </w:rPr>
              <w:t>N/A</w:t>
            </w:r>
          </w:p>
        </w:tc>
        <w:tc>
          <w:tcPr>
            <w:tcW w:w="5840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33361" w14:textId="77777777" w:rsidR="00C5245F" w:rsidRDefault="00F91FC3">
            <w:pPr>
              <w:ind w:left="40"/>
              <w:jc w:val="center"/>
            </w:pPr>
            <w:r>
              <w:rPr>
                <w:sz w:val="24"/>
              </w:rPr>
              <w:t xml:space="preserve">N/A  </w:t>
            </w:r>
          </w:p>
        </w:tc>
        <w:tc>
          <w:tcPr>
            <w:tcW w:w="20" w:type="dxa"/>
          </w:tcPr>
          <w:p w14:paraId="7A371263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2DC94D70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1EAC83B4" w14:textId="77777777" w:rsidR="00C5245F" w:rsidRDefault="00C5245F">
            <w:pPr>
              <w:pStyle w:val="EMPTYCELLSTYLE"/>
            </w:pPr>
          </w:p>
        </w:tc>
      </w:tr>
      <w:tr w:rsidR="00C5245F" w14:paraId="471ECAEF" w14:textId="77777777">
        <w:trPr>
          <w:trHeight w:hRule="exact" w:val="380"/>
        </w:trPr>
        <w:tc>
          <w:tcPr>
            <w:tcW w:w="400" w:type="dxa"/>
          </w:tcPr>
          <w:p w14:paraId="0B6ECBA4" w14:textId="77777777" w:rsidR="00C5245F" w:rsidRDefault="00C5245F">
            <w:pPr>
              <w:pStyle w:val="EMPTYCELLSTYLE"/>
            </w:pPr>
          </w:p>
        </w:tc>
        <w:tc>
          <w:tcPr>
            <w:tcW w:w="11060" w:type="dxa"/>
            <w:gridSpan w:val="2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71CC2" w14:textId="77777777" w:rsidR="00C5245F" w:rsidRDefault="00F91FC3"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备件：</w:t>
            </w:r>
          </w:p>
        </w:tc>
        <w:tc>
          <w:tcPr>
            <w:tcW w:w="20" w:type="dxa"/>
          </w:tcPr>
          <w:p w14:paraId="3E671193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1319F8BD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6668374F" w14:textId="77777777" w:rsidR="00C5245F" w:rsidRDefault="00C5245F">
            <w:pPr>
              <w:pStyle w:val="EMPTYCELLSTYLE"/>
            </w:pPr>
          </w:p>
        </w:tc>
      </w:tr>
      <w:tr w:rsidR="00C5245F" w14:paraId="11BECA95" w14:textId="77777777">
        <w:trPr>
          <w:trHeight w:hRule="exact" w:val="400"/>
        </w:trPr>
        <w:tc>
          <w:tcPr>
            <w:tcW w:w="400" w:type="dxa"/>
          </w:tcPr>
          <w:p w14:paraId="035C089F" w14:textId="77777777" w:rsidR="00C5245F" w:rsidRDefault="00C5245F">
            <w:pPr>
              <w:pStyle w:val="EMPTYCELLSTYLE"/>
            </w:pPr>
          </w:p>
        </w:tc>
        <w:tc>
          <w:tcPr>
            <w:tcW w:w="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36E69" w14:textId="77777777" w:rsidR="00C5245F" w:rsidRDefault="00F91FC3">
            <w:pPr>
              <w:jc w:val="center"/>
            </w:pPr>
            <w:r>
              <w:rPr>
                <w:sz w:val="24"/>
              </w:rPr>
              <w:t>NO</w:t>
            </w:r>
          </w:p>
        </w:tc>
        <w:tc>
          <w:tcPr>
            <w:tcW w:w="1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FAA41" w14:textId="77777777" w:rsidR="00C5245F" w:rsidRDefault="00F91FC3">
            <w:pPr>
              <w:jc w:val="center"/>
            </w:pPr>
            <w:r>
              <w:rPr>
                <w:sz w:val="24"/>
              </w:rPr>
              <w:t>领料单号</w:t>
            </w:r>
          </w:p>
        </w:tc>
        <w:tc>
          <w:tcPr>
            <w:tcW w:w="13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3600D" w14:textId="77777777" w:rsidR="00C5245F" w:rsidRDefault="00F91FC3">
            <w:pPr>
              <w:jc w:val="center"/>
            </w:pPr>
            <w:r>
              <w:rPr>
                <w:sz w:val="24"/>
              </w:rPr>
              <w:t>物资编码</w:t>
            </w:r>
          </w:p>
        </w:tc>
        <w:tc>
          <w:tcPr>
            <w:tcW w:w="4720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87D81" w14:textId="77777777" w:rsidR="00C5245F" w:rsidRDefault="00F91FC3">
            <w:pPr>
              <w:jc w:val="center"/>
            </w:pPr>
            <w:r>
              <w:rPr>
                <w:sz w:val="24"/>
              </w:rPr>
              <w:t>物资名称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3B335" w14:textId="77777777" w:rsidR="00C5245F" w:rsidRDefault="00F91FC3">
            <w:pPr>
              <w:jc w:val="center"/>
            </w:pPr>
            <w:r>
              <w:rPr>
                <w:sz w:val="24"/>
              </w:rPr>
              <w:t>数量</w:t>
            </w:r>
          </w:p>
        </w:tc>
        <w:tc>
          <w:tcPr>
            <w:tcW w:w="14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E9699" w14:textId="77777777" w:rsidR="00C5245F" w:rsidRDefault="00F91FC3">
            <w:pPr>
              <w:jc w:val="center"/>
            </w:pPr>
            <w:r>
              <w:rPr>
                <w:sz w:val="24"/>
              </w:rPr>
              <w:t>单位</w:t>
            </w:r>
          </w:p>
        </w:tc>
        <w:tc>
          <w:tcPr>
            <w:tcW w:w="20" w:type="dxa"/>
          </w:tcPr>
          <w:p w14:paraId="4C045B13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5E26D7FE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1339214A" w14:textId="77777777" w:rsidR="00C5245F" w:rsidRDefault="00C5245F">
            <w:pPr>
              <w:pStyle w:val="EMPTYCELLSTYLE"/>
            </w:pPr>
          </w:p>
        </w:tc>
      </w:tr>
      <w:tr w:rsidR="00C5245F" w14:paraId="2EDF707F" w14:textId="77777777">
        <w:trPr>
          <w:trHeight w:hRule="exact" w:val="720"/>
        </w:trPr>
        <w:tc>
          <w:tcPr>
            <w:tcW w:w="400" w:type="dxa"/>
          </w:tcPr>
          <w:p w14:paraId="5F6E8088" w14:textId="77777777" w:rsidR="00C5245F" w:rsidRDefault="00C5245F">
            <w:pPr>
              <w:pStyle w:val="EMPTYCELLSTYLE"/>
            </w:pPr>
          </w:p>
        </w:tc>
        <w:tc>
          <w:tcPr>
            <w:tcW w:w="6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5C968" w14:textId="77777777" w:rsidR="00C5245F" w:rsidRDefault="00F91FC3">
            <w:pPr>
              <w:jc w:val="center"/>
            </w:pPr>
            <w:r>
              <w:rPr>
                <w:sz w:val="24"/>
              </w:rPr>
              <w:t>N/A</w:t>
            </w:r>
          </w:p>
        </w:tc>
        <w:tc>
          <w:tcPr>
            <w:tcW w:w="154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C791D" w14:textId="77777777" w:rsidR="00C5245F" w:rsidRDefault="00F91FC3">
            <w:pPr>
              <w:jc w:val="center"/>
            </w:pPr>
            <w:r>
              <w:rPr>
                <w:sz w:val="24"/>
              </w:rPr>
              <w:t>N/A</w:t>
            </w:r>
          </w:p>
        </w:tc>
        <w:tc>
          <w:tcPr>
            <w:tcW w:w="130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F41AD" w14:textId="77777777" w:rsidR="00C5245F" w:rsidRDefault="00F91FC3">
            <w:pPr>
              <w:jc w:val="center"/>
            </w:pPr>
            <w:r>
              <w:rPr>
                <w:sz w:val="24"/>
              </w:rPr>
              <w:t>N/A</w:t>
            </w:r>
          </w:p>
        </w:tc>
        <w:tc>
          <w:tcPr>
            <w:tcW w:w="4720" w:type="dxa"/>
            <w:gridSpan w:val="11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75227" w14:textId="77777777" w:rsidR="00C5245F" w:rsidRDefault="00F91FC3">
            <w:pPr>
              <w:jc w:val="left"/>
            </w:pPr>
            <w:r>
              <w:rPr>
                <w:sz w:val="24"/>
              </w:rPr>
              <w:t>N/A</w:t>
            </w:r>
          </w:p>
        </w:tc>
        <w:tc>
          <w:tcPr>
            <w:tcW w:w="1400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786DE" w14:textId="77777777" w:rsidR="00C5245F" w:rsidRDefault="00F91FC3">
            <w:pPr>
              <w:jc w:val="center"/>
            </w:pPr>
            <w:r>
              <w:rPr>
                <w:sz w:val="24"/>
              </w:rPr>
              <w:t>N/A</w:t>
            </w:r>
          </w:p>
        </w:tc>
        <w:tc>
          <w:tcPr>
            <w:tcW w:w="142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DF7A6" w14:textId="77777777" w:rsidR="00C5245F" w:rsidRDefault="00F91FC3">
            <w:pPr>
              <w:jc w:val="center"/>
            </w:pPr>
            <w:r>
              <w:rPr>
                <w:sz w:val="24"/>
              </w:rPr>
              <w:t>N/A</w:t>
            </w:r>
          </w:p>
        </w:tc>
        <w:tc>
          <w:tcPr>
            <w:tcW w:w="20" w:type="dxa"/>
          </w:tcPr>
          <w:p w14:paraId="19D25EAB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368684E9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61A5C0B9" w14:textId="77777777" w:rsidR="00C5245F" w:rsidRDefault="00C5245F">
            <w:pPr>
              <w:pStyle w:val="EMPTYCELLSTYLE"/>
            </w:pPr>
          </w:p>
        </w:tc>
      </w:tr>
      <w:tr w:rsidR="00C5245F" w14:paraId="49794B02" w14:textId="77777777">
        <w:trPr>
          <w:trHeight w:hRule="exact" w:val="400"/>
        </w:trPr>
        <w:tc>
          <w:tcPr>
            <w:tcW w:w="400" w:type="dxa"/>
          </w:tcPr>
          <w:p w14:paraId="4CEB7235" w14:textId="77777777" w:rsidR="00C5245F" w:rsidRDefault="00C5245F">
            <w:pPr>
              <w:pStyle w:val="EMPTYCELLSTYLE"/>
            </w:pPr>
          </w:p>
        </w:tc>
        <w:tc>
          <w:tcPr>
            <w:tcW w:w="11060" w:type="dxa"/>
            <w:gridSpan w:val="2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92C53" w14:textId="77777777" w:rsidR="00C5245F" w:rsidRDefault="00F91FC3">
            <w:r>
              <w:rPr>
                <w:sz w:val="24"/>
              </w:rPr>
              <w:t xml:space="preserve"> PM</w:t>
            </w:r>
            <w:r>
              <w:rPr>
                <w:sz w:val="24"/>
              </w:rPr>
              <w:t>设备清单：</w:t>
            </w:r>
          </w:p>
        </w:tc>
        <w:tc>
          <w:tcPr>
            <w:tcW w:w="20" w:type="dxa"/>
          </w:tcPr>
          <w:p w14:paraId="4C765A85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737B8F95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66403D37" w14:textId="77777777" w:rsidR="00C5245F" w:rsidRDefault="00C5245F">
            <w:pPr>
              <w:pStyle w:val="EMPTYCELLSTYLE"/>
            </w:pPr>
          </w:p>
        </w:tc>
      </w:tr>
      <w:tr w:rsidR="00C5245F" w14:paraId="1D7CDADA" w14:textId="77777777">
        <w:trPr>
          <w:trHeight w:hRule="exact" w:val="400"/>
        </w:trPr>
        <w:tc>
          <w:tcPr>
            <w:tcW w:w="400" w:type="dxa"/>
          </w:tcPr>
          <w:p w14:paraId="4D3F785F" w14:textId="77777777" w:rsidR="00C5245F" w:rsidRDefault="00C5245F">
            <w:pPr>
              <w:pStyle w:val="EMPTYCELLSTYLE"/>
            </w:pPr>
          </w:p>
        </w:tc>
        <w:tc>
          <w:tcPr>
            <w:tcW w:w="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9BCE4" w14:textId="77777777" w:rsidR="00C5245F" w:rsidRDefault="00F91FC3">
            <w:pPr>
              <w:jc w:val="center"/>
            </w:pPr>
            <w:r>
              <w:rPr>
                <w:sz w:val="24"/>
              </w:rPr>
              <w:t>NO</w:t>
            </w:r>
          </w:p>
        </w:tc>
        <w:tc>
          <w:tcPr>
            <w:tcW w:w="1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02B48" w14:textId="77777777" w:rsidR="00C5245F" w:rsidRDefault="00F91FC3">
            <w:pPr>
              <w:jc w:val="center"/>
            </w:pPr>
            <w:r>
              <w:rPr>
                <w:sz w:val="24"/>
              </w:rPr>
              <w:t>工作针对项</w:t>
            </w:r>
          </w:p>
        </w:tc>
        <w:tc>
          <w:tcPr>
            <w:tcW w:w="21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92254" w14:textId="77777777" w:rsidR="00C5245F" w:rsidRDefault="00F91FC3">
            <w:pPr>
              <w:jc w:val="center"/>
            </w:pPr>
            <w:r>
              <w:rPr>
                <w:sz w:val="24"/>
              </w:rPr>
              <w:t>设备编码</w:t>
            </w:r>
          </w:p>
        </w:tc>
        <w:tc>
          <w:tcPr>
            <w:tcW w:w="26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6BAB2" w14:textId="77777777" w:rsidR="00C5245F" w:rsidRDefault="00F91FC3">
            <w:pPr>
              <w:jc w:val="center"/>
            </w:pPr>
            <w:r>
              <w:rPr>
                <w:sz w:val="24"/>
              </w:rPr>
              <w:t>设备名称</w:t>
            </w:r>
          </w:p>
        </w:tc>
        <w:tc>
          <w:tcPr>
            <w:tcW w:w="1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511C2" w14:textId="77777777" w:rsidR="00C5245F" w:rsidRDefault="00F91FC3">
            <w:pPr>
              <w:jc w:val="center"/>
            </w:pPr>
            <w:r>
              <w:rPr>
                <w:sz w:val="24"/>
              </w:rPr>
              <w:t>设备分级</w:t>
            </w:r>
          </w:p>
        </w:tc>
        <w:tc>
          <w:tcPr>
            <w:tcW w:w="206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72A2D" w14:textId="77777777" w:rsidR="00C5245F" w:rsidRDefault="00F91FC3">
            <w:pPr>
              <w:jc w:val="center"/>
            </w:pPr>
            <w:r>
              <w:rPr>
                <w:sz w:val="24"/>
              </w:rPr>
              <w:t>厂房房间</w:t>
            </w:r>
          </w:p>
        </w:tc>
        <w:tc>
          <w:tcPr>
            <w:tcW w:w="20" w:type="dxa"/>
          </w:tcPr>
          <w:p w14:paraId="5A59CCFF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421A4BDF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05DD7FCF" w14:textId="77777777" w:rsidR="00C5245F" w:rsidRDefault="00C5245F">
            <w:pPr>
              <w:pStyle w:val="EMPTYCELLSTYLE"/>
            </w:pPr>
          </w:p>
        </w:tc>
      </w:tr>
      <w:tr w:rsidR="00C5245F" w14:paraId="75200A9A" w14:textId="77777777">
        <w:trPr>
          <w:trHeight w:hRule="exact" w:val="720"/>
        </w:trPr>
        <w:tc>
          <w:tcPr>
            <w:tcW w:w="400" w:type="dxa"/>
          </w:tcPr>
          <w:p w14:paraId="59E4AEF1" w14:textId="77777777" w:rsidR="00C5245F" w:rsidRDefault="00C5245F">
            <w:pPr>
              <w:pStyle w:val="EMPTYCELLSTYLE"/>
            </w:pPr>
          </w:p>
        </w:tc>
        <w:tc>
          <w:tcPr>
            <w:tcW w:w="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833E9" w14:textId="77777777" w:rsidR="00C5245F" w:rsidRDefault="00F91FC3"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C3BBF" w14:textId="77777777" w:rsidR="00C5245F" w:rsidRDefault="00F91FC3">
            <w:pPr>
              <w:jc w:val="left"/>
            </w:pPr>
            <w:r>
              <w:rPr>
                <w:sz w:val="24"/>
              </w:rPr>
              <w:t>N/A</w:t>
            </w:r>
          </w:p>
        </w:tc>
        <w:tc>
          <w:tcPr>
            <w:tcW w:w="21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D00E1" w14:textId="77777777" w:rsidR="00C5245F" w:rsidRDefault="00F91FC3">
            <w:pPr>
              <w:jc w:val="left"/>
            </w:pPr>
            <w:r>
              <w:rPr>
                <w:sz w:val="24"/>
              </w:rPr>
              <w:t>N/A</w:t>
            </w:r>
          </w:p>
        </w:tc>
        <w:tc>
          <w:tcPr>
            <w:tcW w:w="262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78031" w14:textId="77777777" w:rsidR="00C5245F" w:rsidRDefault="00F91FC3">
            <w:pPr>
              <w:jc w:val="left"/>
            </w:pPr>
            <w:r>
              <w:rPr>
                <w:sz w:val="24"/>
              </w:rPr>
              <w:t>N/A</w:t>
            </w:r>
          </w:p>
        </w:tc>
        <w:tc>
          <w:tcPr>
            <w:tcW w:w="1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DCA71" w14:textId="77777777" w:rsidR="00C5245F" w:rsidRDefault="00F91FC3">
            <w:pPr>
              <w:jc w:val="center"/>
            </w:pPr>
            <w:r>
              <w:rPr>
                <w:sz w:val="24"/>
              </w:rPr>
              <w:t>N/A</w:t>
            </w:r>
          </w:p>
        </w:tc>
        <w:tc>
          <w:tcPr>
            <w:tcW w:w="206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C2798" w14:textId="77777777" w:rsidR="00C5245F" w:rsidRDefault="00F91FC3">
            <w:pPr>
              <w:jc w:val="center"/>
            </w:pPr>
            <w:r>
              <w:rPr>
                <w:sz w:val="24"/>
              </w:rPr>
              <w:t>N/A</w:t>
            </w:r>
          </w:p>
        </w:tc>
        <w:tc>
          <w:tcPr>
            <w:tcW w:w="20" w:type="dxa"/>
          </w:tcPr>
          <w:p w14:paraId="1917C431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3FCE5AB3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6A7A6921" w14:textId="77777777" w:rsidR="00C5245F" w:rsidRDefault="00C5245F">
            <w:pPr>
              <w:pStyle w:val="EMPTYCELLSTYLE"/>
            </w:pPr>
          </w:p>
        </w:tc>
      </w:tr>
      <w:tr w:rsidR="00C5245F" w14:paraId="69F23F38" w14:textId="77777777">
        <w:trPr>
          <w:trHeight w:hRule="exact" w:val="80"/>
        </w:trPr>
        <w:tc>
          <w:tcPr>
            <w:tcW w:w="400" w:type="dxa"/>
          </w:tcPr>
          <w:p w14:paraId="69439A32" w14:textId="77777777" w:rsidR="00C5245F" w:rsidRDefault="00C5245F">
            <w:pPr>
              <w:pStyle w:val="EMPTYCELLSTYLE"/>
            </w:pPr>
          </w:p>
        </w:tc>
        <w:tc>
          <w:tcPr>
            <w:tcW w:w="680" w:type="dxa"/>
            <w:gridSpan w:val="2"/>
          </w:tcPr>
          <w:p w14:paraId="617F71DD" w14:textId="77777777" w:rsidR="00C5245F" w:rsidRDefault="00C5245F">
            <w:pPr>
              <w:pStyle w:val="EMPTYCELLSTYLE"/>
            </w:pPr>
          </w:p>
        </w:tc>
        <w:tc>
          <w:tcPr>
            <w:tcW w:w="60" w:type="dxa"/>
          </w:tcPr>
          <w:p w14:paraId="7140153B" w14:textId="77777777" w:rsidR="00C5245F" w:rsidRDefault="00C5245F">
            <w:pPr>
              <w:pStyle w:val="EMPTYCELLSTYLE"/>
            </w:pPr>
          </w:p>
        </w:tc>
        <w:tc>
          <w:tcPr>
            <w:tcW w:w="380" w:type="dxa"/>
          </w:tcPr>
          <w:p w14:paraId="427B727E" w14:textId="77777777" w:rsidR="00C5245F" w:rsidRDefault="00C5245F">
            <w:pPr>
              <w:pStyle w:val="EMPTYCELLSTYLE"/>
            </w:pPr>
          </w:p>
        </w:tc>
        <w:tc>
          <w:tcPr>
            <w:tcW w:w="500" w:type="dxa"/>
          </w:tcPr>
          <w:p w14:paraId="14E42192" w14:textId="77777777" w:rsidR="00C5245F" w:rsidRDefault="00C5245F">
            <w:pPr>
              <w:pStyle w:val="EMPTYCELLSTYLE"/>
            </w:pPr>
          </w:p>
        </w:tc>
        <w:tc>
          <w:tcPr>
            <w:tcW w:w="600" w:type="dxa"/>
          </w:tcPr>
          <w:p w14:paraId="0EE890B2" w14:textId="77777777" w:rsidR="00C5245F" w:rsidRDefault="00C5245F">
            <w:pPr>
              <w:pStyle w:val="EMPTYCELLSTYLE"/>
            </w:pPr>
          </w:p>
        </w:tc>
        <w:tc>
          <w:tcPr>
            <w:tcW w:w="60" w:type="dxa"/>
          </w:tcPr>
          <w:p w14:paraId="0B03A80D" w14:textId="77777777" w:rsidR="00C5245F" w:rsidRDefault="00C5245F">
            <w:pPr>
              <w:pStyle w:val="EMPTYCELLSTYLE"/>
            </w:pPr>
          </w:p>
        </w:tc>
        <w:tc>
          <w:tcPr>
            <w:tcW w:w="1040" w:type="dxa"/>
          </w:tcPr>
          <w:p w14:paraId="2652B4B8" w14:textId="77777777" w:rsidR="00C5245F" w:rsidRDefault="00C5245F">
            <w:pPr>
              <w:pStyle w:val="EMPTYCELLSTYLE"/>
            </w:pPr>
          </w:p>
        </w:tc>
        <w:tc>
          <w:tcPr>
            <w:tcW w:w="200" w:type="dxa"/>
            <w:gridSpan w:val="2"/>
          </w:tcPr>
          <w:p w14:paraId="4DEBC0F3" w14:textId="77777777" w:rsidR="00C5245F" w:rsidRDefault="00C5245F">
            <w:pPr>
              <w:pStyle w:val="EMPTYCELLSTYLE"/>
            </w:pPr>
          </w:p>
        </w:tc>
        <w:tc>
          <w:tcPr>
            <w:tcW w:w="880" w:type="dxa"/>
          </w:tcPr>
          <w:p w14:paraId="6855F667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44DABC3D" w14:textId="77777777" w:rsidR="00C5245F" w:rsidRDefault="00C5245F">
            <w:pPr>
              <w:pStyle w:val="EMPTYCELLSTYLE"/>
            </w:pPr>
          </w:p>
        </w:tc>
        <w:tc>
          <w:tcPr>
            <w:tcW w:w="800" w:type="dxa"/>
          </w:tcPr>
          <w:p w14:paraId="16743C71" w14:textId="77777777" w:rsidR="00C5245F" w:rsidRDefault="00C5245F">
            <w:pPr>
              <w:pStyle w:val="EMPTYCELLSTYLE"/>
            </w:pPr>
          </w:p>
        </w:tc>
        <w:tc>
          <w:tcPr>
            <w:tcW w:w="1820" w:type="dxa"/>
            <w:gridSpan w:val="6"/>
          </w:tcPr>
          <w:p w14:paraId="043F6B15" w14:textId="77777777" w:rsidR="00C5245F" w:rsidRDefault="00C5245F">
            <w:pPr>
              <w:pStyle w:val="EMPTYCELLSTYLE"/>
            </w:pPr>
          </w:p>
        </w:tc>
        <w:tc>
          <w:tcPr>
            <w:tcW w:w="1200" w:type="dxa"/>
            <w:gridSpan w:val="2"/>
          </w:tcPr>
          <w:p w14:paraId="0FFBC8AB" w14:textId="77777777" w:rsidR="00C5245F" w:rsidRDefault="00C5245F">
            <w:pPr>
              <w:pStyle w:val="EMPTYCELLSTYLE"/>
            </w:pPr>
          </w:p>
        </w:tc>
        <w:tc>
          <w:tcPr>
            <w:tcW w:w="760" w:type="dxa"/>
            <w:gridSpan w:val="2"/>
          </w:tcPr>
          <w:p w14:paraId="494DF8E6" w14:textId="77777777" w:rsidR="00C5245F" w:rsidRDefault="00C5245F">
            <w:pPr>
              <w:pStyle w:val="EMPTYCELLSTYLE"/>
            </w:pPr>
          </w:p>
        </w:tc>
        <w:tc>
          <w:tcPr>
            <w:tcW w:w="220" w:type="dxa"/>
          </w:tcPr>
          <w:p w14:paraId="4F5272E9" w14:textId="77777777" w:rsidR="00C5245F" w:rsidRDefault="00C5245F">
            <w:pPr>
              <w:pStyle w:val="EMPTYCELLSTYLE"/>
            </w:pPr>
          </w:p>
        </w:tc>
        <w:tc>
          <w:tcPr>
            <w:tcW w:w="420" w:type="dxa"/>
            <w:gridSpan w:val="2"/>
          </w:tcPr>
          <w:p w14:paraId="290F28F1" w14:textId="77777777" w:rsidR="00C5245F" w:rsidRDefault="00C5245F">
            <w:pPr>
              <w:pStyle w:val="EMPTYCELLSTYLE"/>
            </w:pPr>
          </w:p>
        </w:tc>
        <w:tc>
          <w:tcPr>
            <w:tcW w:w="1400" w:type="dxa"/>
            <w:gridSpan w:val="2"/>
          </w:tcPr>
          <w:p w14:paraId="45A2664A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023AFC54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2BEED505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046EE4A2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2D45CDBB" w14:textId="77777777" w:rsidR="00C5245F" w:rsidRDefault="00C5245F">
            <w:pPr>
              <w:pStyle w:val="EMPTYCELLSTYLE"/>
            </w:pPr>
          </w:p>
        </w:tc>
      </w:tr>
      <w:tr w:rsidR="00C5245F" w14:paraId="18466D37" w14:textId="77777777">
        <w:trPr>
          <w:trHeight w:hRule="exact" w:val="400"/>
        </w:trPr>
        <w:tc>
          <w:tcPr>
            <w:tcW w:w="400" w:type="dxa"/>
          </w:tcPr>
          <w:p w14:paraId="0D7041B4" w14:textId="77777777" w:rsidR="00C5245F" w:rsidRDefault="00C5245F">
            <w:pPr>
              <w:pStyle w:val="EMPTYCELLSTYLE"/>
              <w:pageBreakBefore/>
            </w:pPr>
            <w:bookmarkStart w:id="7" w:name="JR_PAGE_ANCHOR_0_5"/>
            <w:bookmarkEnd w:id="7"/>
          </w:p>
        </w:tc>
        <w:tc>
          <w:tcPr>
            <w:tcW w:w="11080" w:type="dxa"/>
            <w:gridSpan w:val="30"/>
          </w:tcPr>
          <w:p w14:paraId="2695619F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4BCED253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58679184" w14:textId="77777777" w:rsidR="00C5245F" w:rsidRDefault="00C5245F">
            <w:pPr>
              <w:pStyle w:val="EMPTYCELLSTYLE"/>
            </w:pPr>
          </w:p>
        </w:tc>
      </w:tr>
      <w:tr w:rsidR="00C5245F" w14:paraId="637DD6C5" w14:textId="77777777">
        <w:trPr>
          <w:trHeight w:hRule="exact" w:val="720"/>
        </w:trPr>
        <w:tc>
          <w:tcPr>
            <w:tcW w:w="400" w:type="dxa"/>
          </w:tcPr>
          <w:p w14:paraId="60D89EE9" w14:textId="77777777" w:rsidR="00C5245F" w:rsidRDefault="00C5245F">
            <w:pPr>
              <w:pStyle w:val="EMPTYCELLSTYLE"/>
            </w:pPr>
          </w:p>
        </w:tc>
        <w:tc>
          <w:tcPr>
            <w:tcW w:w="11080" w:type="dxa"/>
            <w:gridSpan w:val="3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538DE" w14:textId="77777777" w:rsidR="00C5245F" w:rsidRDefault="00C5245F"/>
        </w:tc>
        <w:tc>
          <w:tcPr>
            <w:tcW w:w="20" w:type="dxa"/>
          </w:tcPr>
          <w:p w14:paraId="6D738FE3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0563DF65" w14:textId="77777777" w:rsidR="00C5245F" w:rsidRDefault="00C5245F">
            <w:pPr>
              <w:pStyle w:val="EMPTYCELLSTYLE"/>
            </w:pPr>
          </w:p>
        </w:tc>
      </w:tr>
      <w:tr w:rsidR="00C5245F" w14:paraId="4C148291" w14:textId="77777777">
        <w:trPr>
          <w:trHeight w:hRule="exact" w:val="9280"/>
        </w:trPr>
        <w:tc>
          <w:tcPr>
            <w:tcW w:w="400" w:type="dxa"/>
          </w:tcPr>
          <w:p w14:paraId="6DA51C6E" w14:textId="77777777" w:rsidR="00C5245F" w:rsidRDefault="00C5245F">
            <w:pPr>
              <w:pStyle w:val="EMPTYCELLSTYLE"/>
            </w:pPr>
          </w:p>
        </w:tc>
        <w:tc>
          <w:tcPr>
            <w:tcW w:w="11080" w:type="dxa"/>
            <w:gridSpan w:val="30"/>
          </w:tcPr>
          <w:p w14:paraId="72409222" w14:textId="77777777" w:rsidR="00C5245F" w:rsidRDefault="00C5245F">
            <w:pPr>
              <w:pStyle w:val="EMPTYCELLSTYLE"/>
            </w:pPr>
          </w:p>
        </w:tc>
        <w:tc>
          <w:tcPr>
            <w:tcW w:w="20" w:type="dxa"/>
          </w:tcPr>
          <w:p w14:paraId="32330B07" w14:textId="77777777" w:rsidR="00C5245F" w:rsidRDefault="00C5245F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6B3ADBF0" w14:textId="77777777" w:rsidR="00C5245F" w:rsidRDefault="00C5245F">
            <w:pPr>
              <w:pStyle w:val="EMPTYCELLSTYLE"/>
            </w:pPr>
          </w:p>
        </w:tc>
      </w:tr>
    </w:tbl>
    <w:p w14:paraId="49E1E298" w14:textId="77777777" w:rsidR="006A46DA" w:rsidRDefault="006A46DA"/>
    <w:sectPr w:rsidR="006A46DA">
      <w:pgSz w:w="11900" w:h="18600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3C82E" w14:textId="77777777" w:rsidR="00BD5C22" w:rsidRDefault="00BD5C22" w:rsidP="00F91FC3">
      <w:r>
        <w:separator/>
      </w:r>
    </w:p>
  </w:endnote>
  <w:endnote w:type="continuationSeparator" w:id="0">
    <w:p w14:paraId="7DA24B9C" w14:textId="77777777" w:rsidR="00BD5C22" w:rsidRDefault="00BD5C22" w:rsidP="00F91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1FC40" w14:textId="77777777" w:rsidR="00BD5C22" w:rsidRDefault="00BD5C22" w:rsidP="00F91FC3">
      <w:r>
        <w:separator/>
      </w:r>
    </w:p>
  </w:footnote>
  <w:footnote w:type="continuationSeparator" w:id="0">
    <w:p w14:paraId="554940BE" w14:textId="77777777" w:rsidR="00BD5C22" w:rsidRDefault="00BD5C22" w:rsidP="00F91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45F"/>
    <w:rsid w:val="0041124B"/>
    <w:rsid w:val="006A46DA"/>
    <w:rsid w:val="00BD5C22"/>
    <w:rsid w:val="00C5245F"/>
    <w:rsid w:val="00F9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63EDA"/>
  <w15:docId w15:val="{13528B13-4273-4A7A-9A1D-EBDE7770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STYLE">
    <w:name w:val="EMPTY_CELL_STYLE"/>
    <w:qFormat/>
    <w:rPr>
      <w:sz w:val="1"/>
    </w:rPr>
  </w:style>
  <w:style w:type="paragraph" w:styleId="a3">
    <w:name w:val="header"/>
    <w:basedOn w:val="a"/>
    <w:link w:val="a4"/>
    <w:uiPriority w:val="99"/>
    <w:unhideWhenUsed/>
    <w:rsid w:val="00F91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1F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1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1F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a</cp:lastModifiedBy>
  <cp:revision>3</cp:revision>
  <dcterms:created xsi:type="dcterms:W3CDTF">2024-02-01T13:19:00Z</dcterms:created>
  <dcterms:modified xsi:type="dcterms:W3CDTF">2024-03-17T06:30:00Z</dcterms:modified>
</cp:coreProperties>
</file>