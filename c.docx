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0"/>
        <w:gridCol w:w="9940"/>
      </w:tblGrid>
      <w:tr w:rsidR="006C27D1" w14:paraId="733174BA" w14:textId="77777777" w:rsidTr="00895369">
        <w:trPr>
          <w:trHeight w:hRule="exact" w:val="7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B0D0" w14:textId="77777777" w:rsidR="006C27D1" w:rsidRDefault="006C27D1" w:rsidP="00895369">
            <w:pPr>
              <w:jc w:val="center"/>
            </w:pPr>
            <w:r>
              <w:rPr>
                <w:rFonts w:ascii="Segoe UI Symbol" w:eastAsia="Segoe UI Symbol" w:hAnsi="Segoe UI Symbol" w:cs="Segoe UI Symbol"/>
                <w:sz w:val="32"/>
              </w:rPr>
              <w:t>㊀</w:t>
            </w:r>
          </w:p>
        </w:tc>
        <w:tc>
          <w:tcPr>
            <w:tcW w:w="9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7C587" w14:textId="77777777" w:rsidR="006C27D1" w:rsidRDefault="006C27D1" w:rsidP="00895369">
            <w:pPr>
              <w:jc w:val="left"/>
            </w:pPr>
            <w:r>
              <w:rPr>
                <w:sz w:val="22"/>
              </w:rPr>
              <w:t>1.</w:t>
            </w:r>
            <w:r>
              <w:rPr>
                <w:sz w:val="22"/>
              </w:rPr>
              <w:t>工前准备（工具、备件、材料）：备件和材料可用，工器具准备完成，专用工具可用，计量器具有效；</w:t>
            </w:r>
            <w:r>
              <w:rPr>
                <w:sz w:val="22"/>
              </w:rPr>
              <w:br/>
            </w:r>
          </w:p>
        </w:tc>
      </w:tr>
      <w:tr w:rsidR="006C27D1" w14:paraId="3D7C43BE" w14:textId="77777777" w:rsidTr="00895369">
        <w:trPr>
          <w:trHeight w:hRule="exact" w:val="7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F59C" w14:textId="77777777" w:rsidR="006C27D1" w:rsidRDefault="006C27D1" w:rsidP="00895369">
            <w:pPr>
              <w:jc w:val="center"/>
            </w:pPr>
            <w:r>
              <w:rPr>
                <w:rFonts w:ascii="Segoe UI Symbol" w:eastAsia="Segoe UI Symbol" w:hAnsi="Segoe UI Symbol" w:cs="Segoe UI Symbol"/>
                <w:sz w:val="32"/>
              </w:rPr>
              <w:t>㊀</w:t>
            </w:r>
          </w:p>
        </w:tc>
        <w:tc>
          <w:tcPr>
            <w:tcW w:w="9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64D33" w14:textId="77777777" w:rsidR="006C27D1" w:rsidRDefault="006C27D1" w:rsidP="00895369">
            <w:pPr>
              <w:jc w:val="left"/>
            </w:pPr>
            <w:r>
              <w:rPr>
                <w:sz w:val="22"/>
              </w:rPr>
              <w:t>2.</w:t>
            </w:r>
            <w:r>
              <w:rPr>
                <w:sz w:val="22"/>
              </w:rPr>
              <w:t>开工条件确认（安措、先决条件）：安措确认可靠，先决条件满足开工要求；</w:t>
            </w:r>
            <w:r>
              <w:rPr>
                <w:sz w:val="22"/>
              </w:rPr>
              <w:br/>
            </w:r>
          </w:p>
        </w:tc>
      </w:tr>
      <w:tr w:rsidR="006C27D1" w14:paraId="30F324BB" w14:textId="77777777" w:rsidTr="00895369">
        <w:trPr>
          <w:trHeight w:hRule="exact" w:val="7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9BED" w14:textId="77777777" w:rsidR="006C27D1" w:rsidRDefault="006C27D1" w:rsidP="00895369">
            <w:pPr>
              <w:jc w:val="center"/>
            </w:pPr>
            <w:r>
              <w:rPr>
                <w:rFonts w:ascii="Segoe UI Symbol" w:eastAsia="Segoe UI Symbol" w:hAnsi="Segoe UI Symbol" w:cs="Segoe UI Symbol"/>
                <w:sz w:val="32"/>
              </w:rPr>
              <w:t>㊀</w:t>
            </w:r>
          </w:p>
        </w:tc>
        <w:tc>
          <w:tcPr>
            <w:tcW w:w="9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DAD04" w14:textId="77777777" w:rsidR="006C27D1" w:rsidRDefault="006C27D1" w:rsidP="00895369">
            <w:pPr>
              <w:jc w:val="left"/>
            </w:pPr>
            <w:r>
              <w:rPr>
                <w:sz w:val="22"/>
              </w:rPr>
              <w:t>3.</w:t>
            </w:r>
            <w:r>
              <w:rPr>
                <w:sz w:val="22"/>
              </w:rPr>
              <w:t>（他检）确认工作对象，检查设备标牌正确：设备编码：</w:t>
            </w:r>
            <w:r>
              <w:t>8ASG154VD</w:t>
            </w:r>
            <w:r>
              <w:rPr>
                <w:sz w:val="22"/>
              </w:rPr>
              <w:t>，确认人：</w:t>
            </w:r>
            <w:r>
              <w:rPr>
                <w:noProof/>
              </w:rPr>
              <w:drawing>
                <wp:inline distT="0" distB="0" distL="0" distR="0" wp14:anchorId="05CE71F9" wp14:editId="67EDAA96">
                  <wp:extent cx="666750" cy="266700"/>
                  <wp:effectExtent l="0" t="0" r="0" b="0"/>
                  <wp:docPr id="2000775629" name="图片 2000775629" descr="图片包含 篮球, 体育, 镜子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片包含 篮球, 体育, 镜子&#10;&#10;描述已自动生成"/>
                          <pic:cNvPicPr/>
                        </pic:nvPicPr>
                        <pic:blipFill>
                          <a:blip r:embed="rId6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2024/02/05</w:t>
            </w:r>
            <w:r>
              <w:rPr>
                <w:sz w:val="22"/>
              </w:rPr>
              <w:t>,</w:t>
            </w:r>
            <w:r>
              <w:rPr>
                <w:sz w:val="22"/>
              </w:rPr>
              <w:t>他检人：</w:t>
            </w:r>
            <w:r>
              <w:rPr>
                <w:noProof/>
              </w:rPr>
              <w:drawing>
                <wp:inline distT="0" distB="0" distL="0" distR="0" wp14:anchorId="31096A38" wp14:editId="45A1B6C6">
                  <wp:extent cx="450272" cy="266700"/>
                  <wp:effectExtent l="0" t="0" r="0" b="0"/>
                  <wp:docPr id="1606141477" name="图片 1606141477" descr="图片包含 篮球, 体育, 镜子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片包含 篮球, 体育, 镜子&#10;&#10;描述已自动生成"/>
                          <pic:cNvPicPr/>
                        </pic:nvPicPr>
                        <pic:blipFill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72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2024/02/05</w:t>
            </w:r>
            <w:del w:id="0" w:author="editor">
              <w:r>
                <w:rPr>
                  <w:sz w:val="22"/>
                </w:rPr>
                <w:delText>；</w:delText>
              </w:r>
            </w:del>
          </w:p>
        </w:tc>
      </w:tr>
      <w:tr w:rsidR="006C27D1" w14:paraId="76F3E614" w14:textId="77777777" w:rsidTr="00895369">
        <w:trPr>
          <w:trHeight w:hRule="exact" w:val="7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4EF33" w14:textId="77777777" w:rsidR="006C27D1" w:rsidRDefault="006C27D1" w:rsidP="00895369">
            <w:pPr>
              <w:jc w:val="center"/>
            </w:pPr>
            <w:r>
              <w:rPr>
                <w:rFonts w:ascii="Segoe UI Symbol" w:eastAsia="Segoe UI Symbol" w:hAnsi="Segoe UI Symbol" w:cs="Segoe UI Symbol"/>
                <w:sz w:val="32"/>
              </w:rPr>
              <w:t>㊀</w:t>
            </w:r>
          </w:p>
        </w:tc>
        <w:tc>
          <w:tcPr>
            <w:tcW w:w="9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96C7D" w14:textId="77777777" w:rsidR="006C27D1" w:rsidRDefault="006C27D1" w:rsidP="00895369">
            <w:pPr>
              <w:jc w:val="left"/>
            </w:pPr>
            <w:r>
              <w:rPr>
                <w:sz w:val="22"/>
              </w:rPr>
              <w:t>5.</w:t>
            </w:r>
            <w:r>
              <w:rPr>
                <w:sz w:val="22"/>
              </w:rPr>
              <w:t>现场确认保温已拆除，如管道保温妨碍现场工作则联系服务拆除管道保温；</w:t>
            </w:r>
            <w:r>
              <w:rPr>
                <w:sz w:val="22"/>
              </w:rPr>
              <w:br/>
            </w:r>
          </w:p>
        </w:tc>
      </w:tr>
    </w:tbl>
    <w:p w14:paraId="20F3A4D2" w14:textId="77777777" w:rsidR="000628DC" w:rsidRPr="005F341B" w:rsidRDefault="000628DC"/>
    <w:sectPr w:rsidR="000628DC" w:rsidRPr="005F341B" w:rsidSect="00EF1A62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F2967" w14:textId="77777777" w:rsidR="00EF1A62" w:rsidRDefault="00EF1A62" w:rsidP="006C27D1">
      <w:r>
        <w:separator/>
      </w:r>
    </w:p>
  </w:endnote>
  <w:endnote w:type="continuationSeparator" w:id="0">
    <w:p w14:paraId="0018A6DA" w14:textId="77777777" w:rsidR="00EF1A62" w:rsidRDefault="00EF1A62" w:rsidP="006C2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A6831" w14:textId="77777777" w:rsidR="00EF1A62" w:rsidRDefault="00EF1A62" w:rsidP="006C27D1">
      <w:r>
        <w:separator/>
      </w:r>
    </w:p>
  </w:footnote>
  <w:footnote w:type="continuationSeparator" w:id="0">
    <w:p w14:paraId="4A9F101B" w14:textId="77777777" w:rsidR="00EF1A62" w:rsidRDefault="00EF1A62" w:rsidP="006C2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DC"/>
    <w:rsid w:val="000628DC"/>
    <w:rsid w:val="005F341B"/>
    <w:rsid w:val="006C27D1"/>
    <w:rsid w:val="00E038D0"/>
    <w:rsid w:val="00EF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5ED72D1-C414-4CA5-B491-21532404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7D1"/>
    <w:pPr>
      <w:widowControl w:val="0"/>
      <w:spacing w:after="0" w:line="240" w:lineRule="auto"/>
      <w:jc w:val="both"/>
    </w:pPr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628DC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28DC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8DC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28DC"/>
    <w:pPr>
      <w:keepNext/>
      <w:keepLines/>
      <w:spacing w:before="80" w:after="40" w:line="278" w:lineRule="auto"/>
      <w:jc w:val="left"/>
      <w:outlineLvl w:val="3"/>
    </w:pPr>
    <w:rPr>
      <w:rFonts w:asciiTheme="minorHAnsi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28DC"/>
    <w:pPr>
      <w:keepNext/>
      <w:keepLines/>
      <w:spacing w:before="80" w:after="40" w:line="278" w:lineRule="auto"/>
      <w:jc w:val="left"/>
      <w:outlineLvl w:val="4"/>
    </w:pPr>
    <w:rPr>
      <w:rFonts w:asciiTheme="minorHAnsi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28DC"/>
    <w:pPr>
      <w:keepNext/>
      <w:keepLines/>
      <w:spacing w:before="40" w:line="278" w:lineRule="auto"/>
      <w:jc w:val="left"/>
      <w:outlineLvl w:val="5"/>
    </w:pPr>
    <w:rPr>
      <w:rFonts w:asciiTheme="minorHAnsi" w:hAnsiTheme="minorHAnsi" w:cstheme="majorBidi"/>
      <w:b/>
      <w:bCs/>
      <w:color w:val="0F4761" w:themeColor="accent1" w:themeShade="BF"/>
      <w:kern w:val="2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28DC"/>
    <w:pPr>
      <w:keepNext/>
      <w:keepLines/>
      <w:spacing w:before="40" w:line="278" w:lineRule="auto"/>
      <w:jc w:val="left"/>
      <w:outlineLvl w:val="6"/>
    </w:pPr>
    <w:rPr>
      <w:rFonts w:asciiTheme="minorHAnsi" w:hAnsiTheme="minorHAnsi" w:cstheme="majorBidi"/>
      <w:b/>
      <w:bCs/>
      <w:color w:val="595959" w:themeColor="text1" w:themeTint="A6"/>
      <w:kern w:val="2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28DC"/>
    <w:pPr>
      <w:keepNext/>
      <w:keepLines/>
      <w:spacing w:line="278" w:lineRule="auto"/>
      <w:jc w:val="left"/>
      <w:outlineLvl w:val="7"/>
    </w:pPr>
    <w:rPr>
      <w:rFonts w:asciiTheme="minorHAnsi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28DC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28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2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2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28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28D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628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28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28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28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28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062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28DC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0628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28DC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0628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28DC"/>
    <w:pPr>
      <w:spacing w:after="160" w:line="278" w:lineRule="auto"/>
      <w:ind w:left="720"/>
      <w:contextualSpacing/>
      <w:jc w:val="left"/>
    </w:pPr>
    <w:rPr>
      <w:rFonts w:asciiTheme="minorHAnsi" w:hAnsiTheme="minorHAnsi" w:cstheme="minorBidi"/>
      <w:kern w:val="2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0628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2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0628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28D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C27D1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hAnsiTheme="minorHAnsi" w:cstheme="minorBidi"/>
      <w:kern w:val="2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6C27D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C27D1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hAnsiTheme="minorHAnsi" w:cstheme="minorBidi"/>
      <w:kern w:val="2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6C27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</cp:revision>
  <dcterms:created xsi:type="dcterms:W3CDTF">2024-04-23T03:25:00Z</dcterms:created>
  <dcterms:modified xsi:type="dcterms:W3CDTF">2024-04-23T03:29:00Z</dcterms:modified>
</cp:coreProperties>
</file>